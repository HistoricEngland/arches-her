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tbl>
      <w:tblPr>
        <w:tblW w:w="8976" w:type="dxa"/>
        <w:tblLook w:val="01E0" w:firstRow="1" w:lastRow="1" w:firstColumn="1" w:lastColumn="1" w:noHBand="0" w:noVBand="0"/>
      </w:tblPr>
      <w:tblGrid>
        <w:gridCol w:w="8976"/>
      </w:tblGrid>
      <w:tr w:rsidR="00C54B88" w:rsidRPr="009E785D" w14:paraId="102548CC" w14:textId="77777777" w:rsidTr="0063353D">
        <w:trPr>
          <w:trHeight w:hRule="exact" w:val="1343"/>
        </w:trPr>
        <w:tc>
          <w:tcPr>
            <w:tcW w:w="8976" w:type="dxa"/>
          </w:tcPr>
          <w:p w14:paraId="35280104" w14:textId="77777777" w:rsidR="00C54B88" w:rsidRPr="009E785D" w:rsidRDefault="00C54B88" w:rsidP="0063353D">
            <w:pPr>
              <w:tabs>
                <w:tab w:val="left" w:pos="5245"/>
              </w:tabs>
              <w:ind w:right="176"/>
              <w:jc w:val="center"/>
            </w:pPr>
            <w:r w:rsidRPr="009E785D">
              <w:rPr>
                <w:noProof/>
                <w:lang w:eastAsia="en-GB"/>
              </w:rPr>
              <w:drawing>
                <wp:inline distT="0" distB="0" distL="0" distR="0" wp14:anchorId="0DA1F7DF" wp14:editId="19AEEB79">
                  <wp:extent cx="2600325" cy="838200"/>
                  <wp:effectExtent l="0" t="0" r="9525"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600325" cy="838200"/>
                          </a:xfrm>
                          <a:prstGeom prst="rect">
                            <a:avLst/>
                          </a:prstGeom>
                          <a:noFill/>
                          <a:ln>
                            <a:noFill/>
                          </a:ln>
                        </pic:spPr>
                      </pic:pic>
                    </a:graphicData>
                  </a:graphic>
                </wp:inline>
              </w:drawing>
            </w:r>
            <w:r w:rsidRPr="009E785D">
              <w:br/>
            </w:r>
          </w:p>
          <w:p w14:paraId="5ABBC31A" w14:textId="77777777" w:rsidR="00C54B88" w:rsidRPr="009E785D" w:rsidRDefault="00C54B88" w:rsidP="0063353D">
            <w:pPr>
              <w:tabs>
                <w:tab w:val="left" w:pos="5245"/>
              </w:tabs>
              <w:ind w:right="176"/>
              <w:jc w:val="center"/>
            </w:pPr>
          </w:p>
          <w:p w14:paraId="7038B5AD" w14:textId="77777777" w:rsidR="00C54B88" w:rsidRPr="009E785D" w:rsidRDefault="00C54B88" w:rsidP="0063353D">
            <w:pPr>
              <w:tabs>
                <w:tab w:val="left" w:pos="5245"/>
              </w:tabs>
              <w:ind w:right="176"/>
              <w:jc w:val="center"/>
            </w:pPr>
          </w:p>
          <w:p w14:paraId="4A9EAA01" w14:textId="77777777" w:rsidR="00C54B88" w:rsidRPr="009E785D" w:rsidRDefault="00C54B88" w:rsidP="0063353D">
            <w:pPr>
              <w:tabs>
                <w:tab w:val="left" w:pos="5245"/>
              </w:tabs>
              <w:ind w:right="176"/>
              <w:jc w:val="center"/>
            </w:pPr>
          </w:p>
          <w:p w14:paraId="43ECC174" w14:textId="77777777" w:rsidR="00C54B88" w:rsidRPr="009E785D" w:rsidRDefault="00C54B88" w:rsidP="0063353D">
            <w:pPr>
              <w:tabs>
                <w:tab w:val="left" w:pos="5245"/>
              </w:tabs>
              <w:ind w:right="176"/>
              <w:jc w:val="center"/>
            </w:pPr>
          </w:p>
          <w:p w14:paraId="6CC657DA" w14:textId="77777777" w:rsidR="00C54B88" w:rsidRPr="009E785D" w:rsidRDefault="00C54B88" w:rsidP="0063353D">
            <w:pPr>
              <w:tabs>
                <w:tab w:val="left" w:pos="5245"/>
              </w:tabs>
              <w:jc w:val="center"/>
            </w:pPr>
          </w:p>
        </w:tc>
      </w:tr>
    </w:tbl>
    <w:p w14:paraId="016684AB" w14:textId="77777777" w:rsidR="00C54B88" w:rsidRPr="009E785D" w:rsidRDefault="00C54B88" w:rsidP="0088476D">
      <w:pPr>
        <w:tabs>
          <w:tab w:val="left" w:pos="5245"/>
        </w:tabs>
        <w:spacing w:after="0" w:line="240" w:lineRule="auto"/>
      </w:pPr>
    </w:p>
    <w:p w14:paraId="54FC3D55" w14:textId="77777777" w:rsidR="00745422" w:rsidRPr="009E785D" w:rsidRDefault="00745422" w:rsidP="0088476D">
      <w:pPr>
        <w:tabs>
          <w:tab w:val="left" w:pos="5245"/>
        </w:tabs>
        <w:spacing w:after="0" w:line="240" w:lineRule="auto"/>
        <w:sectPr w:rsidR="00745422" w:rsidRPr="009E785D">
          <w:footerReference w:type="default" r:id="rId11"/>
          <w:pgSz w:w="11906" w:h="16838"/>
          <w:pgMar w:top="1440" w:right="1440" w:bottom="1440" w:left="1440" w:header="708" w:footer="708" w:gutter="0"/>
          <w:cols w:space="708"/>
          <w:docGrid w:linePitch="360"/>
        </w:sectPr>
      </w:pPr>
    </w:p>
    <w:p w14:paraId="6463968E" w14:textId="77777777" w:rsidR="0088476D" w:rsidRPr="009E785D" w:rsidRDefault="0088476D" w:rsidP="00C54B88">
      <w:pPr>
        <w:tabs>
          <w:tab w:val="left" w:pos="5245"/>
        </w:tabs>
        <w:spacing w:after="0" w:line="240" w:lineRule="auto"/>
        <w:rPr>
          <w:sz w:val="20"/>
          <w:szCs w:val="20"/>
        </w:rPr>
      </w:pPr>
    </w:p>
    <w:p w14:paraId="6BC9BBF8" w14:textId="651814F9" w:rsidR="00C54B88" w:rsidRPr="009E785D" w:rsidRDefault="009E785D" w:rsidP="009E785D">
      <w:pPr>
        <w:pStyle w:val="KeyHeadDetails"/>
      </w:pPr>
      <w:r w:rsidRPr="009E785D">
        <w:t>&lt;Name of person consulting&gt;</w:t>
      </w:r>
    </w:p>
    <w:p w14:paraId="353D1972" w14:textId="017C2EE8" w:rsidR="00745422" w:rsidRPr="009E785D" w:rsidRDefault="009E785D" w:rsidP="009E785D">
      <w:pPr>
        <w:pStyle w:val="KeyHeadDetails"/>
      </w:pPr>
      <w:r w:rsidRPr="009E785D">
        <w:t>&lt;Address of consulting organisation&gt;</w:t>
      </w:r>
    </w:p>
    <w:p w14:paraId="64AD4DA4" w14:textId="77777777" w:rsidR="00745422" w:rsidRPr="009E785D" w:rsidRDefault="00745422" w:rsidP="009E785D">
      <w:pPr>
        <w:pStyle w:val="KeyHeadDetails"/>
        <w:rPr>
          <w:rFonts w:cs="Arial"/>
        </w:rPr>
      </w:pPr>
    </w:p>
    <w:p w14:paraId="4EEC97A2" w14:textId="77777777" w:rsidR="0088476D" w:rsidRPr="009E785D" w:rsidRDefault="004D737B" w:rsidP="009E785D">
      <w:pPr>
        <w:pStyle w:val="KeyHeadDetails"/>
        <w:rPr>
          <w:rFonts w:cs="Arial"/>
        </w:rPr>
      </w:pPr>
      <w:r w:rsidRPr="009E785D">
        <w:rPr>
          <w:rFonts w:cs="Arial"/>
        </w:rPr>
        <w:br w:type="column"/>
      </w:r>
    </w:p>
    <w:p w14:paraId="3B895E00" w14:textId="3BE92E1B" w:rsidR="00564EC6" w:rsidRPr="009E785D" w:rsidRDefault="00564EC6" w:rsidP="009E785D">
      <w:pPr>
        <w:pStyle w:val="KeyHeadDetails"/>
      </w:pPr>
      <w:r w:rsidRPr="009E785D">
        <w:t xml:space="preserve">Your Ref: </w:t>
      </w:r>
      <w:r w:rsidR="009E785D" w:rsidRPr="009E785D">
        <w:t>&lt;Reference&gt;</w:t>
      </w:r>
    </w:p>
    <w:p w14:paraId="1FE8066F" w14:textId="6EDB0632" w:rsidR="00564EC6" w:rsidRPr="009E785D" w:rsidRDefault="00564EC6" w:rsidP="009E785D">
      <w:pPr>
        <w:pStyle w:val="KeyHeadDetails"/>
      </w:pPr>
      <w:r w:rsidRPr="009E785D">
        <w:t xml:space="preserve">Our Ref: </w:t>
      </w:r>
      <w:r w:rsidR="009E785D" w:rsidRPr="009E785D">
        <w:t>&lt;Primary Reference Number&gt;</w:t>
      </w:r>
    </w:p>
    <w:p w14:paraId="234BA166" w14:textId="725659D4" w:rsidR="00564EC6" w:rsidRPr="009E785D" w:rsidRDefault="00564EC6" w:rsidP="009E785D">
      <w:pPr>
        <w:pStyle w:val="KeyHeadDetails"/>
      </w:pPr>
    </w:p>
    <w:p w14:paraId="59C9E87A" w14:textId="77777777" w:rsidR="00E12910" w:rsidRPr="009E785D" w:rsidRDefault="00564EC6" w:rsidP="009E785D">
      <w:pPr>
        <w:pStyle w:val="KeyHeadDetails"/>
      </w:pPr>
      <w:r w:rsidRPr="009E785D">
        <w:t xml:space="preserve">Contact: </w:t>
      </w:r>
    </w:p>
    <w:p w14:paraId="277B8E10" w14:textId="394A1EC9" w:rsidR="00564EC6" w:rsidRPr="009E785D" w:rsidRDefault="009E785D" w:rsidP="009E785D">
      <w:pPr>
        <w:pStyle w:val="KeyHeadDetails"/>
      </w:pPr>
      <w:r w:rsidRPr="009E785D">
        <w:t>&lt;Casework Officer&gt;</w:t>
      </w:r>
    </w:p>
    <w:p w14:paraId="4A05C4A4" w14:textId="11DC7451" w:rsidR="00564EC6" w:rsidRPr="009E785D" w:rsidRDefault="009E785D" w:rsidP="009E785D">
      <w:pPr>
        <w:pStyle w:val="KeyHeadDetails"/>
      </w:pPr>
      <w:r w:rsidRPr="009E785D">
        <w:t>&lt;Casework Officer Number&gt;</w:t>
      </w:r>
    </w:p>
    <w:p w14:paraId="1CB1F2C1" w14:textId="5AA60F96" w:rsidR="00FC2335" w:rsidRPr="009E785D" w:rsidRDefault="009E785D" w:rsidP="009E785D">
      <w:pPr>
        <w:pStyle w:val="KeyHeadDetails"/>
      </w:pPr>
      <w:r w:rsidRPr="009E785D">
        <w:t>&lt;Casework Officer Email&gt;</w:t>
      </w:r>
    </w:p>
    <w:p w14:paraId="2050A896" w14:textId="72FD7D05" w:rsidR="00564EC6" w:rsidRPr="009E785D" w:rsidRDefault="00564EC6" w:rsidP="00564EC6">
      <w:pPr>
        <w:tabs>
          <w:tab w:val="left" w:pos="5245"/>
        </w:tabs>
        <w:spacing w:after="0" w:line="240" w:lineRule="auto"/>
        <w:rPr>
          <w:sz w:val="20"/>
          <w:szCs w:val="20"/>
        </w:rPr>
      </w:pPr>
    </w:p>
    <w:p w14:paraId="5A55B6B2" w14:textId="71BAA4C9" w:rsidR="00FC2335" w:rsidRPr="009E785D" w:rsidRDefault="00FC2335" w:rsidP="00564EC6">
      <w:pPr>
        <w:tabs>
          <w:tab w:val="left" w:pos="5245"/>
        </w:tabs>
        <w:spacing w:after="0" w:line="240" w:lineRule="auto"/>
        <w:rPr>
          <w:sz w:val="20"/>
          <w:szCs w:val="20"/>
        </w:rPr>
        <w:sectPr w:rsidR="00FC2335" w:rsidRPr="009E785D" w:rsidSect="00E12910">
          <w:type w:val="continuous"/>
          <w:pgSz w:w="11906" w:h="16838"/>
          <w:pgMar w:top="1440" w:right="1440" w:bottom="2694" w:left="1440" w:header="708" w:footer="708" w:gutter="0"/>
          <w:cols w:num="2" w:space="720"/>
          <w:docGrid w:linePitch="360"/>
        </w:sectPr>
      </w:pPr>
    </w:p>
    <w:p w14:paraId="254EB2D1" w14:textId="77777777" w:rsidR="00564EC6" w:rsidRPr="009E785D" w:rsidRDefault="00564EC6" w:rsidP="00564EC6">
      <w:pPr>
        <w:tabs>
          <w:tab w:val="left" w:pos="5245"/>
        </w:tabs>
        <w:spacing w:after="0" w:line="240" w:lineRule="auto"/>
      </w:pPr>
    </w:p>
    <w:p w14:paraId="7E5041EB" w14:textId="1928F3DD" w:rsidR="00C54B88" w:rsidRPr="009E785D" w:rsidRDefault="00564EC6" w:rsidP="004115C1">
      <w:pPr>
        <w:pStyle w:val="Keybody"/>
      </w:pPr>
      <w:r w:rsidRPr="009E785D">
        <w:t xml:space="preserve">                                                                                           </w:t>
      </w:r>
      <w:r w:rsidRPr="009E785D">
        <w:tab/>
      </w:r>
      <w:r w:rsidRPr="009E785D">
        <w:tab/>
      </w:r>
      <w:r w:rsidR="004115C1" w:rsidRPr="004115C1">
        <w:t>&lt;Completion Date&gt;</w:t>
      </w:r>
    </w:p>
    <w:p w14:paraId="67FDC104" w14:textId="77777777" w:rsidR="00C54B88" w:rsidRPr="009E785D" w:rsidRDefault="00C54B88" w:rsidP="00C54B88">
      <w:pPr>
        <w:spacing w:after="0" w:line="240" w:lineRule="auto"/>
        <w:rPr>
          <w:rFonts w:cs="Arial"/>
        </w:rPr>
      </w:pPr>
    </w:p>
    <w:p w14:paraId="0CE29EFB" w14:textId="77777777" w:rsidR="00C54B88" w:rsidRPr="009E785D" w:rsidRDefault="00C54B88" w:rsidP="00C54B88">
      <w:pPr>
        <w:spacing w:after="0" w:line="240" w:lineRule="auto"/>
        <w:rPr>
          <w:rFonts w:cs="Arial"/>
        </w:rPr>
      </w:pPr>
    </w:p>
    <w:p w14:paraId="6CF9C591" w14:textId="2F3E3B47" w:rsidR="00C54B88" w:rsidRPr="009E785D" w:rsidRDefault="00C54B88" w:rsidP="009036C7">
      <w:pPr>
        <w:pStyle w:val="Keybody"/>
      </w:pPr>
      <w:r w:rsidRPr="009E785D">
        <w:t>Dear</w:t>
      </w:r>
      <w:r w:rsidR="009036C7">
        <w:t xml:space="preserve"> </w:t>
      </w:r>
      <w:r w:rsidR="009036C7" w:rsidRPr="009036C7">
        <w:t>&lt;Contact Name&gt;</w:t>
      </w:r>
      <w:r w:rsidRPr="009E785D">
        <w:t>,</w:t>
      </w:r>
    </w:p>
    <w:p w14:paraId="451D4955" w14:textId="77777777" w:rsidR="00C54B88" w:rsidRPr="009E785D" w:rsidRDefault="00C54B88" w:rsidP="00C54B88">
      <w:pPr>
        <w:spacing w:after="0" w:line="240" w:lineRule="auto"/>
        <w:rPr>
          <w:rFonts w:cs="Arial"/>
        </w:rPr>
      </w:pPr>
    </w:p>
    <w:p w14:paraId="0F930CE3" w14:textId="77777777" w:rsidR="00C54B88" w:rsidRPr="009E785D" w:rsidRDefault="00C54B88" w:rsidP="00C54B88">
      <w:pPr>
        <w:spacing w:after="0" w:line="240" w:lineRule="auto"/>
        <w:rPr>
          <w:rFonts w:cs="Arial"/>
          <w:b/>
        </w:rPr>
      </w:pPr>
      <w:r w:rsidRPr="009E785D">
        <w:rPr>
          <w:rFonts w:cs="Arial"/>
          <w:b/>
        </w:rPr>
        <w:t>TOWN &amp; COUNTRY PLANNING ACT 1990 (AS AMENDED)</w:t>
      </w:r>
    </w:p>
    <w:p w14:paraId="17620D20" w14:textId="5F9C46B6" w:rsidR="00C54B88" w:rsidRPr="009E785D" w:rsidRDefault="00C54B88" w:rsidP="00C54B88">
      <w:pPr>
        <w:spacing w:after="0" w:line="240" w:lineRule="auto"/>
        <w:rPr>
          <w:rFonts w:cs="Arial"/>
          <w:b/>
        </w:rPr>
      </w:pPr>
      <w:r w:rsidRPr="009E785D">
        <w:rPr>
          <w:rFonts w:cs="Arial"/>
          <w:b/>
        </w:rPr>
        <w:t>NATIONAL PLANNING POLICY FRAMEWORK 20</w:t>
      </w:r>
      <w:r w:rsidR="00C222D5" w:rsidRPr="009E785D">
        <w:rPr>
          <w:rFonts w:cs="Arial"/>
          <w:b/>
        </w:rPr>
        <w:t>21</w:t>
      </w:r>
    </w:p>
    <w:p w14:paraId="279E41FE" w14:textId="77777777" w:rsidR="00C54B88" w:rsidRPr="009E785D" w:rsidRDefault="00C54B88" w:rsidP="00C54B88">
      <w:pPr>
        <w:spacing w:after="0" w:line="240" w:lineRule="auto"/>
        <w:rPr>
          <w:rFonts w:cs="Arial"/>
          <w:b/>
        </w:rPr>
      </w:pPr>
    </w:p>
    <w:p w14:paraId="7D567E0B" w14:textId="26E576E8" w:rsidR="00C54B88" w:rsidRPr="00D156AD" w:rsidRDefault="00415B15" w:rsidP="00415B15">
      <w:pPr>
        <w:pStyle w:val="Keybody"/>
        <w:rPr>
          <w:b/>
          <w:bCs/>
        </w:rPr>
      </w:pPr>
      <w:r w:rsidRPr="00D156AD">
        <w:rPr>
          <w:b/>
          <w:bCs/>
        </w:rPr>
        <w:t>&lt;Consultation Name&gt;</w:t>
      </w:r>
    </w:p>
    <w:p w14:paraId="7A2E64DA" w14:textId="7601223F" w:rsidR="00C54B88" w:rsidRPr="00D156AD" w:rsidRDefault="00415B15" w:rsidP="00415B15">
      <w:pPr>
        <w:pStyle w:val="Keybody"/>
        <w:rPr>
          <w:i/>
          <w:iCs/>
        </w:rPr>
      </w:pPr>
      <w:bookmarkStart w:id="0" w:name="_GoBack"/>
      <w:r w:rsidRPr="00D156AD">
        <w:rPr>
          <w:i/>
          <w:iCs/>
        </w:rPr>
        <w:t>&lt;Proposal Description&gt;</w:t>
      </w:r>
      <w:bookmarkEnd w:id="0"/>
    </w:p>
    <w:p w14:paraId="60DFFEF2" w14:textId="77777777" w:rsidR="00C54B88" w:rsidRPr="009E785D" w:rsidRDefault="00C54B88" w:rsidP="00C54B88">
      <w:pPr>
        <w:tabs>
          <w:tab w:val="left" w:pos="-1094"/>
          <w:tab w:val="left" w:pos="-720"/>
          <w:tab w:val="left" w:pos="0"/>
          <w:tab w:val="left" w:pos="720"/>
          <w:tab w:val="left" w:pos="1440"/>
          <w:tab w:val="left" w:pos="2160"/>
          <w:tab w:val="left" w:pos="2880"/>
          <w:tab w:val="left" w:pos="3600"/>
          <w:tab w:val="left" w:pos="4320"/>
          <w:tab w:val="left" w:pos="5040"/>
          <w:tab w:val="left" w:pos="5760"/>
          <w:tab w:val="left" w:pos="6099"/>
          <w:tab w:val="left" w:pos="7200"/>
        </w:tabs>
        <w:spacing w:after="0" w:line="240" w:lineRule="auto"/>
        <w:rPr>
          <w:rFonts w:cs="Arial"/>
          <w:u w:val="single"/>
        </w:rPr>
      </w:pPr>
    </w:p>
    <w:p w14:paraId="0C447E95" w14:textId="77777777" w:rsidR="00C54B88" w:rsidRPr="009E785D" w:rsidRDefault="00C54B88" w:rsidP="00C54B88">
      <w:pPr>
        <w:rPr>
          <w:b/>
          <w:u w:val="single"/>
        </w:rPr>
      </w:pPr>
      <w:r w:rsidRPr="009E785D">
        <w:rPr>
          <w:b/>
          <w:u w:val="single"/>
        </w:rPr>
        <w:t>No Need to Consult GLAAS</w:t>
      </w:r>
    </w:p>
    <w:p w14:paraId="3AB8C67D" w14:textId="53FA53EA" w:rsidR="00C54B88" w:rsidRPr="009E785D" w:rsidRDefault="00C54B88" w:rsidP="00C54B88">
      <w:pPr>
        <w:spacing w:after="0" w:line="240" w:lineRule="auto"/>
        <w:rPr>
          <w:rFonts w:cs="Arial"/>
        </w:rPr>
      </w:pPr>
      <w:r w:rsidRPr="009E785D">
        <w:rPr>
          <w:rFonts w:cs="Arial"/>
        </w:rPr>
        <w:t>Thank you for your consultation received on</w:t>
      </w:r>
      <w:r w:rsidR="00415B15">
        <w:rPr>
          <w:rFonts w:cs="Arial"/>
        </w:rPr>
        <w:t xml:space="preserve"> </w:t>
      </w:r>
      <w:r w:rsidR="00415B15" w:rsidRPr="00415B15">
        <w:rPr>
          <w:rStyle w:val="KeybodyChar"/>
        </w:rPr>
        <w:t>&lt;Log Date&gt;</w:t>
      </w:r>
      <w:r w:rsidRPr="009E785D">
        <w:rPr>
          <w:rFonts w:cs="Arial"/>
        </w:rPr>
        <w:t>.</w:t>
      </w:r>
    </w:p>
    <w:p w14:paraId="5DA37144" w14:textId="77777777" w:rsidR="00C54B88" w:rsidRPr="009E785D" w:rsidRDefault="00C54B88" w:rsidP="00C54B88">
      <w:pPr>
        <w:spacing w:after="0" w:line="240" w:lineRule="auto"/>
        <w:rPr>
          <w:rFonts w:cs="Arial"/>
        </w:rPr>
      </w:pPr>
    </w:p>
    <w:p w14:paraId="623D1EF5" w14:textId="77777777" w:rsidR="00C54B88" w:rsidRPr="009E785D" w:rsidRDefault="00C54B88" w:rsidP="00C54B88">
      <w:pPr>
        <w:spacing w:after="0" w:line="240" w:lineRule="auto"/>
        <w:rPr>
          <w:rFonts w:cs="Arial"/>
        </w:rPr>
      </w:pPr>
      <w:r w:rsidRPr="009E785D">
        <w:rPr>
          <w:rFonts w:cs="Arial"/>
        </w:rPr>
        <w:t>The Greater London Archaeological Advisory Service (GLAAS) provides archaeological advice in accordance with the National Planning Policy Framework and GLAAS Charter.</w:t>
      </w:r>
    </w:p>
    <w:p w14:paraId="5DD9945D" w14:textId="77777777" w:rsidR="00C54B88" w:rsidRPr="009E785D" w:rsidRDefault="00C54B88" w:rsidP="00C54B88">
      <w:pPr>
        <w:spacing w:after="0" w:line="240" w:lineRule="auto"/>
      </w:pPr>
    </w:p>
    <w:p w14:paraId="7F1D9B2F" w14:textId="30CE2AF7" w:rsidR="00C54B88" w:rsidRPr="009E785D" w:rsidRDefault="00C54B88" w:rsidP="00C54B88">
      <w:pPr>
        <w:widowControl w:val="0"/>
        <w:autoSpaceDE w:val="0"/>
        <w:autoSpaceDN w:val="0"/>
        <w:adjustRightInd w:val="0"/>
        <w:spacing w:after="0" w:line="240" w:lineRule="auto"/>
        <w:rPr>
          <w:rFonts w:cs="Arial"/>
        </w:rPr>
      </w:pPr>
      <w:proofErr w:type="gramStart"/>
      <w:r w:rsidRPr="009E785D">
        <w:rPr>
          <w:rFonts w:cs="Arial"/>
        </w:rPr>
        <w:t>On the basis of</w:t>
      </w:r>
      <w:proofErr w:type="gramEnd"/>
      <w:r w:rsidRPr="009E785D">
        <w:rPr>
          <w:rFonts w:cs="Arial"/>
        </w:rPr>
        <w:t xml:space="preserve"> the information provided, </w:t>
      </w:r>
      <w:r w:rsidRPr="009E785D">
        <w:rPr>
          <w:rFonts w:cs="Arial"/>
          <w:b/>
          <w:bCs/>
        </w:rPr>
        <w:t>we do not consider that it is necessary for this application to be notified u</w:t>
      </w:r>
      <w:r w:rsidRPr="009E785D">
        <w:rPr>
          <w:rFonts w:cs="Arial"/>
          <w:b/>
        </w:rPr>
        <w:t>nder the GLAAS Charter</w:t>
      </w:r>
      <w:r w:rsidRPr="009E785D">
        <w:rPr>
          <w:rFonts w:cs="Arial"/>
        </w:rPr>
        <w:t>, the criteria for consultation from which are attached.</w:t>
      </w:r>
    </w:p>
    <w:p w14:paraId="2DD74D64" w14:textId="77777777" w:rsidR="00C54B88" w:rsidRPr="009E785D" w:rsidRDefault="00C54B88" w:rsidP="00C54B88">
      <w:pPr>
        <w:widowControl w:val="0"/>
        <w:autoSpaceDE w:val="0"/>
        <w:autoSpaceDN w:val="0"/>
        <w:adjustRightInd w:val="0"/>
        <w:spacing w:after="0" w:line="240" w:lineRule="auto"/>
        <w:rPr>
          <w:rFonts w:cs="Arial"/>
        </w:rPr>
      </w:pPr>
    </w:p>
    <w:p w14:paraId="37C0BDC9" w14:textId="77777777" w:rsidR="00C54B88" w:rsidRPr="009E785D" w:rsidRDefault="00C54B88" w:rsidP="00C54B88">
      <w:pPr>
        <w:widowControl w:val="0"/>
        <w:autoSpaceDE w:val="0"/>
        <w:autoSpaceDN w:val="0"/>
        <w:adjustRightInd w:val="0"/>
        <w:spacing w:after="0" w:line="240" w:lineRule="auto"/>
        <w:rPr>
          <w:rFonts w:cs="Arial"/>
        </w:rPr>
      </w:pPr>
      <w:r w:rsidRPr="009E785D">
        <w:rPr>
          <w:rFonts w:cs="Arial"/>
        </w:rPr>
        <w:t xml:space="preserve">If you consider that this application does fall within one of the relevant criteria, or if there are other reasons for seeking the advice of GLAAS, we would be grateful if you could explain your request. </w:t>
      </w:r>
    </w:p>
    <w:p w14:paraId="783D944B" w14:textId="77777777" w:rsidR="00C54B88" w:rsidRPr="009E785D" w:rsidRDefault="00C54B88" w:rsidP="00C54B88">
      <w:pPr>
        <w:widowControl w:val="0"/>
        <w:autoSpaceDE w:val="0"/>
        <w:autoSpaceDN w:val="0"/>
        <w:adjustRightInd w:val="0"/>
        <w:spacing w:after="0" w:line="240" w:lineRule="auto"/>
        <w:rPr>
          <w:rFonts w:cs="Arial"/>
        </w:rPr>
      </w:pPr>
    </w:p>
    <w:p w14:paraId="6D6EFE00" w14:textId="77777777" w:rsidR="00C54B88" w:rsidRPr="009E785D" w:rsidRDefault="00C54B88" w:rsidP="00C54B88">
      <w:pPr>
        <w:spacing w:after="0" w:line="240" w:lineRule="auto"/>
        <w:rPr>
          <w:rFonts w:cs="Arial"/>
        </w:rPr>
      </w:pPr>
      <w:r w:rsidRPr="009E785D">
        <w:rPr>
          <w:rFonts w:cs="Arial"/>
        </w:rPr>
        <w:t>This response relates solely to archaeological considerations.  If necessary, Historic England’s Development Advice Team should be consulted separately regarding statutory matters.</w:t>
      </w:r>
    </w:p>
    <w:p w14:paraId="56133079" w14:textId="77777777" w:rsidR="00C54B88" w:rsidRPr="009E785D" w:rsidRDefault="00C54B88" w:rsidP="00C54B88">
      <w:pPr>
        <w:spacing w:after="0" w:line="240" w:lineRule="auto"/>
        <w:rPr>
          <w:rFonts w:cs="Arial"/>
        </w:rPr>
      </w:pPr>
    </w:p>
    <w:p w14:paraId="39377025" w14:textId="77777777" w:rsidR="00C54B88" w:rsidRPr="009E785D" w:rsidRDefault="00C54B88" w:rsidP="00C54B88">
      <w:pPr>
        <w:spacing w:after="0" w:line="240" w:lineRule="auto"/>
        <w:rPr>
          <w:rFonts w:cs="Arial"/>
        </w:rPr>
      </w:pPr>
      <w:r w:rsidRPr="009E785D">
        <w:rPr>
          <w:rFonts w:cs="Arial"/>
        </w:rPr>
        <w:lastRenderedPageBreak/>
        <w:t>Yours sincerely</w:t>
      </w:r>
    </w:p>
    <w:p w14:paraId="1ED5FB48" w14:textId="77777777" w:rsidR="00C54B88" w:rsidRPr="009E785D" w:rsidRDefault="00C54B88" w:rsidP="00C54B88">
      <w:pPr>
        <w:spacing w:after="0" w:line="240" w:lineRule="auto"/>
        <w:rPr>
          <w:rFonts w:cs="Arial"/>
        </w:rPr>
      </w:pPr>
    </w:p>
    <w:p w14:paraId="1215C9B5" w14:textId="38948446" w:rsidR="00C54B88" w:rsidRPr="009E785D" w:rsidRDefault="009E13D9" w:rsidP="009E13D9">
      <w:pPr>
        <w:pStyle w:val="KeySig"/>
      </w:pPr>
      <w:r w:rsidRPr="009E13D9">
        <w:t>&lt;Casework Officer&gt;</w:t>
      </w:r>
    </w:p>
    <w:p w14:paraId="68E7E258" w14:textId="1D884A96" w:rsidR="00C54B88" w:rsidRPr="009E785D" w:rsidRDefault="00C54B88" w:rsidP="00C54B88">
      <w:pPr>
        <w:spacing w:after="0" w:line="240" w:lineRule="auto"/>
        <w:rPr>
          <w:rFonts w:cs="Arial"/>
        </w:rPr>
      </w:pPr>
      <w:r w:rsidRPr="009E785D">
        <w:rPr>
          <w:rFonts w:cs="Arial"/>
        </w:rPr>
        <w:t>Archaeology Advis</w:t>
      </w:r>
      <w:r w:rsidR="00C222D5" w:rsidRPr="009E785D">
        <w:rPr>
          <w:rFonts w:cs="Arial"/>
        </w:rPr>
        <w:t>e</w:t>
      </w:r>
      <w:r w:rsidRPr="009E785D">
        <w:rPr>
          <w:rFonts w:cs="Arial"/>
        </w:rPr>
        <w:t>r</w:t>
      </w:r>
    </w:p>
    <w:p w14:paraId="22E32FA6" w14:textId="77777777" w:rsidR="00C54B88" w:rsidRPr="009E785D" w:rsidRDefault="00C54B88" w:rsidP="00C54B88">
      <w:pPr>
        <w:spacing w:after="0" w:line="240" w:lineRule="auto"/>
        <w:rPr>
          <w:rFonts w:cs="Arial"/>
        </w:rPr>
      </w:pPr>
      <w:r w:rsidRPr="009E785D">
        <w:rPr>
          <w:rFonts w:cs="Arial"/>
        </w:rPr>
        <w:t>Greater London Archaeological Advisory Service</w:t>
      </w:r>
    </w:p>
    <w:p w14:paraId="00A7B971" w14:textId="77777777" w:rsidR="00C54B88" w:rsidRPr="009E785D" w:rsidRDefault="00C54B88" w:rsidP="00C54B88">
      <w:pPr>
        <w:spacing w:after="0" w:line="240" w:lineRule="auto"/>
        <w:rPr>
          <w:rFonts w:cs="Arial"/>
        </w:rPr>
      </w:pPr>
      <w:r w:rsidRPr="009E785D">
        <w:rPr>
          <w:rFonts w:cs="Arial"/>
        </w:rPr>
        <w:t>London and South East Region</w:t>
      </w:r>
    </w:p>
    <w:p w14:paraId="3D81D820" w14:textId="77777777" w:rsidR="00C54B88" w:rsidRPr="009E785D" w:rsidRDefault="00C54B88" w:rsidP="00C54B88">
      <w:pPr>
        <w:spacing w:after="0" w:line="240" w:lineRule="auto"/>
        <w:rPr>
          <w:rFonts w:cs="Arial"/>
          <w:b/>
        </w:rPr>
      </w:pPr>
    </w:p>
    <w:p w14:paraId="394D26AF" w14:textId="77777777" w:rsidR="00C54B88" w:rsidRPr="009E785D" w:rsidRDefault="00C54B88" w:rsidP="00C54B88">
      <w:pPr>
        <w:spacing w:after="0" w:line="240" w:lineRule="auto"/>
        <w:rPr>
          <w:rFonts w:cs="Arial"/>
          <w:b/>
        </w:rPr>
      </w:pPr>
    </w:p>
    <w:p w14:paraId="5FD1CB75" w14:textId="77777777" w:rsidR="00C54B88" w:rsidRPr="009E785D" w:rsidRDefault="00C54B88" w:rsidP="00C54B88">
      <w:pPr>
        <w:spacing w:after="0" w:line="240" w:lineRule="auto"/>
        <w:rPr>
          <w:rFonts w:cs="Arial"/>
          <w:b/>
        </w:rPr>
      </w:pPr>
      <w:r w:rsidRPr="009E785D">
        <w:rPr>
          <w:rFonts w:cs="Arial"/>
          <w:b/>
        </w:rPr>
        <w:t>GLAAS Archaeology Consultation Guidelines</w:t>
      </w:r>
    </w:p>
    <w:p w14:paraId="0E773713" w14:textId="77777777" w:rsidR="00C54B88" w:rsidRPr="009E785D" w:rsidRDefault="00C54B88" w:rsidP="00C54B88">
      <w:pPr>
        <w:spacing w:after="0" w:line="240" w:lineRule="auto"/>
        <w:rPr>
          <w:rFonts w:cs="Arial"/>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9016"/>
      </w:tblGrid>
      <w:tr w:rsidR="00F474E2" w:rsidRPr="009E785D" w14:paraId="26DAF544" w14:textId="77777777" w:rsidTr="0063353D">
        <w:tc>
          <w:tcPr>
            <w:tcW w:w="9242" w:type="dxa"/>
            <w:shd w:val="clear" w:color="auto" w:fill="FBD4B4"/>
          </w:tcPr>
          <w:p w14:paraId="0E889924" w14:textId="77777777" w:rsidR="00C54B88" w:rsidRPr="009E785D" w:rsidRDefault="00C54B88" w:rsidP="0063353D">
            <w:pPr>
              <w:spacing w:after="0" w:line="240" w:lineRule="auto"/>
              <w:rPr>
                <w:b/>
              </w:rPr>
            </w:pPr>
            <w:r w:rsidRPr="009E785D">
              <w:rPr>
                <w:b/>
              </w:rPr>
              <w:t>Local planning authorities are requested to consult GLAAS on:</w:t>
            </w:r>
          </w:p>
          <w:p w14:paraId="2967A743" w14:textId="77777777" w:rsidR="00C54B88" w:rsidRPr="009E785D" w:rsidRDefault="00C54B88" w:rsidP="0063353D">
            <w:pPr>
              <w:spacing w:after="0" w:line="240" w:lineRule="auto"/>
              <w:rPr>
                <w:b/>
              </w:rPr>
            </w:pPr>
          </w:p>
          <w:p w14:paraId="08887D20" w14:textId="77777777" w:rsidR="00C54B88" w:rsidRPr="009E785D" w:rsidRDefault="00C54B88" w:rsidP="00C54B88">
            <w:pPr>
              <w:numPr>
                <w:ilvl w:val="0"/>
                <w:numId w:val="1"/>
              </w:numPr>
              <w:spacing w:after="0" w:line="240" w:lineRule="auto"/>
            </w:pPr>
            <w:r w:rsidRPr="009E785D">
              <w:t xml:space="preserve">All major planning applications over 0.5 hectares </w:t>
            </w:r>
            <w:r w:rsidRPr="009E785D">
              <w:rPr>
                <w:u w:val="single"/>
              </w:rPr>
              <w:t>whether in an APA or not</w:t>
            </w:r>
          </w:p>
          <w:p w14:paraId="7734E88C" w14:textId="77777777" w:rsidR="00C54B88" w:rsidRPr="009E785D" w:rsidRDefault="00C54B88" w:rsidP="00C54B88">
            <w:pPr>
              <w:numPr>
                <w:ilvl w:val="0"/>
                <w:numId w:val="1"/>
              </w:numPr>
              <w:spacing w:after="0" w:line="240" w:lineRule="auto"/>
            </w:pPr>
            <w:r w:rsidRPr="009E785D">
              <w:t xml:space="preserve">All Environmental Impact Assessment Scoping requests and Environmental Statements </w:t>
            </w:r>
          </w:p>
          <w:p w14:paraId="43CA3E57" w14:textId="77777777" w:rsidR="00C54B88" w:rsidRPr="009E785D" w:rsidRDefault="00C54B88" w:rsidP="00C54B88">
            <w:pPr>
              <w:numPr>
                <w:ilvl w:val="0"/>
                <w:numId w:val="1"/>
              </w:numPr>
              <w:spacing w:after="0" w:line="240" w:lineRule="auto"/>
            </w:pPr>
            <w:r w:rsidRPr="009E785D">
              <w:t xml:space="preserve">Any application supported by an archaeological desk-based assessment </w:t>
            </w:r>
          </w:p>
          <w:p w14:paraId="40C676A2" w14:textId="77777777" w:rsidR="00C54B88" w:rsidRPr="009E785D" w:rsidRDefault="00C54B88" w:rsidP="00C54B88">
            <w:pPr>
              <w:numPr>
                <w:ilvl w:val="0"/>
                <w:numId w:val="1"/>
              </w:numPr>
              <w:spacing w:after="0" w:line="240" w:lineRule="auto"/>
            </w:pPr>
            <w:r w:rsidRPr="009E785D">
              <w:t>Minor planning applications in any APA (tiers 1 to 3)</w:t>
            </w:r>
          </w:p>
          <w:p w14:paraId="18C1F554" w14:textId="77777777" w:rsidR="00C54B88" w:rsidRPr="009E785D" w:rsidRDefault="00C54B88" w:rsidP="00C54B88">
            <w:pPr>
              <w:numPr>
                <w:ilvl w:val="0"/>
                <w:numId w:val="1"/>
              </w:numPr>
              <w:spacing w:after="0" w:line="240" w:lineRule="auto"/>
            </w:pPr>
            <w:r w:rsidRPr="009E785D">
              <w:t xml:space="preserve">Domestic basement applications in APA tiers 1 and 2 only.  Note: For boroughs </w:t>
            </w:r>
            <w:proofErr w:type="gramStart"/>
            <w:r w:rsidRPr="009E785D">
              <w:t>as yet</w:t>
            </w:r>
            <w:proofErr w:type="gramEnd"/>
            <w:r w:rsidRPr="009E785D">
              <w:t xml:space="preserve"> without APA tiers consult GLAAS on any domestic basement in an APA.</w:t>
            </w:r>
          </w:p>
          <w:p w14:paraId="63ED4E23" w14:textId="77777777" w:rsidR="00C54B88" w:rsidRPr="009E785D" w:rsidRDefault="00C54B88" w:rsidP="00C54B88">
            <w:pPr>
              <w:numPr>
                <w:ilvl w:val="0"/>
                <w:numId w:val="1"/>
              </w:numPr>
              <w:spacing w:after="0" w:line="240" w:lineRule="auto"/>
            </w:pPr>
            <w:r w:rsidRPr="009E785D">
              <w:t xml:space="preserve">Householder and equivalent-scale very minor applications in APA tier 1 only.  Note: For boroughs </w:t>
            </w:r>
            <w:proofErr w:type="gramStart"/>
            <w:r w:rsidRPr="009E785D">
              <w:t>as yet</w:t>
            </w:r>
            <w:proofErr w:type="gramEnd"/>
            <w:r w:rsidRPr="009E785D">
              <w:t xml:space="preserve"> without APA tiers do not consult GLAAS on householder or equivalent applications unless within 50m of a scheduled monument.</w:t>
            </w:r>
          </w:p>
          <w:p w14:paraId="21DB7E84" w14:textId="77777777" w:rsidR="00C54B88" w:rsidRPr="009E785D" w:rsidRDefault="00C54B88" w:rsidP="00C54B88">
            <w:pPr>
              <w:numPr>
                <w:ilvl w:val="0"/>
                <w:numId w:val="1"/>
              </w:numPr>
              <w:spacing w:after="0" w:line="240" w:lineRule="auto"/>
            </w:pPr>
            <w:r w:rsidRPr="009E785D">
              <w:t>Proposed substantial demolition or major alterations to historic buildings</w:t>
            </w:r>
          </w:p>
          <w:p w14:paraId="7C9153B5" w14:textId="77777777" w:rsidR="00C54B88" w:rsidRPr="009E785D" w:rsidRDefault="00C54B88" w:rsidP="00C54B88">
            <w:pPr>
              <w:numPr>
                <w:ilvl w:val="0"/>
                <w:numId w:val="1"/>
              </w:numPr>
              <w:spacing w:after="0" w:line="240" w:lineRule="auto"/>
            </w:pPr>
            <w:r w:rsidRPr="009E785D">
              <w:t>Submission of details in relation to archaeological conditions</w:t>
            </w:r>
          </w:p>
          <w:p w14:paraId="6E454B13" w14:textId="77777777" w:rsidR="00C54B88" w:rsidRPr="009E785D" w:rsidRDefault="00C54B88" w:rsidP="00C54B88">
            <w:pPr>
              <w:numPr>
                <w:ilvl w:val="0"/>
                <w:numId w:val="1"/>
              </w:numPr>
              <w:spacing w:after="0" w:line="240" w:lineRule="auto"/>
              <w:rPr>
                <w:b/>
              </w:rPr>
            </w:pPr>
            <w:r w:rsidRPr="009E785D">
              <w:t>Appeals on applications for which an archaeological issue has previously been identified</w:t>
            </w:r>
          </w:p>
          <w:p w14:paraId="735E0FB6" w14:textId="77777777" w:rsidR="00C54B88" w:rsidRPr="009E785D" w:rsidRDefault="00C54B88" w:rsidP="0063353D">
            <w:pPr>
              <w:spacing w:after="0" w:line="240" w:lineRule="auto"/>
            </w:pPr>
          </w:p>
          <w:p w14:paraId="7A8DA409" w14:textId="77777777" w:rsidR="00C54B88" w:rsidRPr="009E785D" w:rsidRDefault="00C54B88" w:rsidP="0063353D">
            <w:pPr>
              <w:spacing w:after="0" w:line="240" w:lineRule="auto"/>
            </w:pPr>
            <w:r w:rsidRPr="009E785D">
              <w:t>To consult GLAAS please email:  glaas@historicengland.org.uk</w:t>
            </w:r>
          </w:p>
        </w:tc>
      </w:tr>
    </w:tbl>
    <w:p w14:paraId="38FFFF41" w14:textId="77777777" w:rsidR="00C54B88" w:rsidRPr="009E785D" w:rsidRDefault="00C54B88" w:rsidP="00C54B88">
      <w:pPr>
        <w:spacing w:after="0" w:line="240" w:lineRule="auto"/>
        <w:rPr>
          <w:rFonts w:cs="Arial"/>
        </w:rPr>
      </w:pPr>
    </w:p>
    <w:p w14:paraId="4FF03A60" w14:textId="77777777" w:rsidR="00C54B88" w:rsidRPr="009E785D" w:rsidRDefault="00C54B88" w:rsidP="00C54B88">
      <w:pPr>
        <w:spacing w:after="0" w:line="240" w:lineRule="auto"/>
        <w:rPr>
          <w:rFonts w:cs="Arial"/>
        </w:rPr>
      </w:pPr>
      <w:r w:rsidRPr="009E785D">
        <w:rPr>
          <w:rFonts w:cs="Arial"/>
        </w:rPr>
        <w:t>APAs are Archaeological Priority Areas or equivalent local planning policy areas.</w:t>
      </w:r>
    </w:p>
    <w:p w14:paraId="4DFC65F1" w14:textId="77777777" w:rsidR="00C54B88" w:rsidRPr="009E785D" w:rsidRDefault="00C54B88" w:rsidP="00C54B88">
      <w:pPr>
        <w:spacing w:after="0" w:line="240" w:lineRule="auto"/>
        <w:rPr>
          <w:rFonts w:cs="Arial"/>
        </w:rPr>
      </w:pPr>
    </w:p>
    <w:p w14:paraId="66DFAC0F" w14:textId="77777777" w:rsidR="00C54B88" w:rsidRPr="009E785D" w:rsidRDefault="00C54B88" w:rsidP="00C54B88">
      <w:pPr>
        <w:spacing w:after="0" w:line="240" w:lineRule="auto"/>
        <w:rPr>
          <w:rFonts w:cs="Arial"/>
        </w:rPr>
      </w:pPr>
      <w:r w:rsidRPr="009E785D">
        <w:rPr>
          <w:rFonts w:cs="Arial"/>
          <w:u w:val="single"/>
        </w:rPr>
        <w:t>Do not consult us</w:t>
      </w:r>
      <w:r w:rsidRPr="009E785D">
        <w:rPr>
          <w:rFonts w:cs="Arial"/>
        </w:rPr>
        <w:t xml:space="preserve"> on applications which do not involve groundworks or demolitions.</w:t>
      </w:r>
    </w:p>
    <w:p w14:paraId="2DD8AFAA" w14:textId="77777777" w:rsidR="00C54B88" w:rsidRPr="009E785D" w:rsidRDefault="00C54B88" w:rsidP="00C54B88">
      <w:pPr>
        <w:spacing w:after="0" w:line="240" w:lineRule="auto"/>
        <w:rPr>
          <w:rFonts w:cs="Arial"/>
        </w:rPr>
      </w:pPr>
    </w:p>
    <w:p w14:paraId="6CD7DC08" w14:textId="77777777" w:rsidR="00C54B88" w:rsidRPr="009E785D" w:rsidRDefault="00C54B88" w:rsidP="00C54B88">
      <w:pPr>
        <w:spacing w:after="0" w:line="240" w:lineRule="auto"/>
        <w:rPr>
          <w:rFonts w:cs="Arial"/>
        </w:rPr>
      </w:pPr>
      <w:r w:rsidRPr="009E785D">
        <w:rPr>
          <w:rFonts w:cs="Arial"/>
        </w:rPr>
        <w:t>Only consult us on householder applications if they are in a tier 1 APA or involve substantial demolition or alteration of historic buildings.</w:t>
      </w:r>
    </w:p>
    <w:p w14:paraId="7CF63D7E" w14:textId="77777777" w:rsidR="00852A81" w:rsidRPr="009E785D" w:rsidRDefault="00852A81"/>
    <w:sectPr w:rsidR="00852A81" w:rsidRPr="009E785D" w:rsidSect="00745422">
      <w:type w:val="continuous"/>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2545326" w14:textId="77777777" w:rsidR="006C15A0" w:rsidRDefault="006C15A0" w:rsidP="0063121D">
      <w:pPr>
        <w:spacing w:after="0" w:line="240" w:lineRule="auto"/>
      </w:pPr>
      <w:r>
        <w:separator/>
      </w:r>
    </w:p>
  </w:endnote>
  <w:endnote w:type="continuationSeparator" w:id="0">
    <w:p w14:paraId="716DF33A" w14:textId="77777777" w:rsidR="006C15A0" w:rsidRDefault="006C15A0" w:rsidP="0063121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Source Sans Pro Light">
    <w:panose1 w:val="020B0403030403020204"/>
    <w:charset w:val="00"/>
    <w:family w:val="swiss"/>
    <w:notTrueType/>
    <w:pitch w:val="variable"/>
    <w:sig w:usb0="20000007" w:usb1="00000001" w:usb2="00000000" w:usb3="00000000" w:csb0="00000193" w:csb1="00000000"/>
  </w:font>
  <w:font w:name="Calibri">
    <w:panose1 w:val="020F0502020204030204"/>
    <w:charset w:val="00"/>
    <w:family w:val="swiss"/>
    <w:pitch w:val="variable"/>
    <w:sig w:usb0="E4002EFF" w:usb1="C000247B" w:usb2="00000009" w:usb3="00000000" w:csb0="000001FF" w:csb1="00000000"/>
  </w:font>
  <w:font w:name="Source Sans Pro">
    <w:panose1 w:val="020B0503030403020204"/>
    <w:charset w:val="00"/>
    <w:family w:val="swiss"/>
    <w:notTrueType/>
    <w:pitch w:val="variable"/>
    <w:sig w:usb0="20000007" w:usb1="00000001" w:usb2="00000000" w:usb3="00000000" w:csb0="00000193"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 w:name="Malgun Gothic">
    <w:altName w:val="맑은 고딕"/>
    <w:panose1 w:val="020B0503020000020004"/>
    <w:charset w:val="81"/>
    <w:family w:val="swiss"/>
    <w:pitch w:val="variable"/>
    <w:sig w:usb0="9000002F" w:usb1="29D77CFB" w:usb2="00000012" w:usb3="00000000" w:csb0="00080001"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tbl>
    <w:tblPr>
      <w:tblW w:w="10438" w:type="dxa"/>
      <w:jc w:val="center"/>
      <w:tblBorders>
        <w:insideH w:val="single" w:sz="4" w:space="0" w:color="auto"/>
      </w:tblBorders>
      <w:tblLook w:val="01E0" w:firstRow="1" w:lastRow="1" w:firstColumn="1" w:lastColumn="1" w:noHBand="0" w:noVBand="0"/>
    </w:tblPr>
    <w:tblGrid>
      <w:gridCol w:w="1515"/>
      <w:gridCol w:w="7253"/>
      <w:gridCol w:w="1670"/>
    </w:tblGrid>
    <w:tr w:rsidR="0063121D" w:rsidRPr="006B0A48" w14:paraId="1BAB4379" w14:textId="77777777" w:rsidTr="000E2876">
      <w:trPr>
        <w:trHeight w:val="68"/>
        <w:jc w:val="center"/>
      </w:trPr>
      <w:tc>
        <w:tcPr>
          <w:tcW w:w="1515" w:type="dxa"/>
        </w:tcPr>
        <w:p w14:paraId="4B1CB0DA" w14:textId="77777777" w:rsidR="0063121D" w:rsidRPr="006B0A48" w:rsidRDefault="0063121D" w:rsidP="000E2876">
          <w:pPr>
            <w:tabs>
              <w:tab w:val="center" w:pos="4153"/>
              <w:tab w:val="right" w:pos="8306"/>
            </w:tabs>
            <w:rPr>
              <w:sz w:val="21"/>
            </w:rPr>
          </w:pPr>
          <w:r>
            <w:rPr>
              <w:noProof/>
              <w:sz w:val="21"/>
              <w:lang w:eastAsia="en-GB"/>
            </w:rPr>
            <w:drawing>
              <wp:inline distT="0" distB="0" distL="0" distR="0" wp14:anchorId="4E229772" wp14:editId="2018CCA7">
                <wp:extent cx="561975" cy="466725"/>
                <wp:effectExtent l="0" t="0" r="952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561975" cy="466725"/>
                        </a:xfrm>
                        <a:prstGeom prst="rect">
                          <a:avLst/>
                        </a:prstGeom>
                        <a:noFill/>
                        <a:ln>
                          <a:noFill/>
                        </a:ln>
                      </pic:spPr>
                    </pic:pic>
                  </a:graphicData>
                </a:graphic>
              </wp:inline>
            </w:drawing>
          </w:r>
        </w:p>
      </w:tc>
      <w:tc>
        <w:tcPr>
          <w:tcW w:w="7253" w:type="dxa"/>
        </w:tcPr>
        <w:p w14:paraId="26B96A65" w14:textId="77777777" w:rsidR="0063121D" w:rsidRPr="006B0A48" w:rsidRDefault="0063121D" w:rsidP="000E2876">
          <w:pPr>
            <w:spacing w:after="40"/>
            <w:jc w:val="center"/>
            <w:rPr>
              <w:rFonts w:eastAsia="Calibri"/>
              <w:spacing w:val="5"/>
              <w:sz w:val="16"/>
            </w:rPr>
          </w:pPr>
          <w:r w:rsidRPr="006B0A48">
            <w:rPr>
              <w:rFonts w:eastAsia="Calibri"/>
              <w:spacing w:val="5"/>
              <w:sz w:val="16"/>
            </w:rPr>
            <w:t xml:space="preserve">Historic England, </w:t>
          </w:r>
          <w:r>
            <w:rPr>
              <w:rFonts w:eastAsia="Calibri"/>
              <w:spacing w:val="5"/>
              <w:sz w:val="16"/>
            </w:rPr>
            <w:t>4</w:t>
          </w:r>
          <w:r w:rsidRPr="00F9560E">
            <w:rPr>
              <w:rFonts w:eastAsia="Calibri"/>
              <w:spacing w:val="5"/>
              <w:sz w:val="16"/>
              <w:vertAlign w:val="superscript"/>
            </w:rPr>
            <w:t>th</w:t>
          </w:r>
          <w:r>
            <w:rPr>
              <w:rFonts w:eastAsia="Calibri"/>
              <w:spacing w:val="5"/>
              <w:sz w:val="16"/>
            </w:rPr>
            <w:t xml:space="preserve"> Floor, Cannon Bridge House</w:t>
          </w:r>
          <w:r w:rsidRPr="006B0A48">
            <w:rPr>
              <w:rFonts w:eastAsia="Calibri"/>
              <w:spacing w:val="5"/>
              <w:sz w:val="16"/>
            </w:rPr>
            <w:t xml:space="preserve">, </w:t>
          </w:r>
          <w:r>
            <w:rPr>
              <w:rFonts w:eastAsia="Calibri"/>
              <w:spacing w:val="5"/>
              <w:sz w:val="16"/>
            </w:rPr>
            <w:t xml:space="preserve">25 </w:t>
          </w:r>
          <w:proofErr w:type="spellStart"/>
          <w:r>
            <w:rPr>
              <w:rFonts w:eastAsia="Calibri"/>
              <w:spacing w:val="5"/>
              <w:sz w:val="16"/>
            </w:rPr>
            <w:t>Dowgate</w:t>
          </w:r>
          <w:proofErr w:type="spellEnd"/>
          <w:r>
            <w:rPr>
              <w:rFonts w:eastAsia="Calibri"/>
              <w:spacing w:val="5"/>
              <w:sz w:val="16"/>
            </w:rPr>
            <w:t xml:space="preserve"> Hill, </w:t>
          </w:r>
          <w:r w:rsidRPr="006B0A48">
            <w:rPr>
              <w:rFonts w:eastAsia="Calibri"/>
              <w:spacing w:val="5"/>
              <w:sz w:val="16"/>
            </w:rPr>
            <w:t>London EC</w:t>
          </w:r>
          <w:r>
            <w:rPr>
              <w:rFonts w:eastAsia="Calibri"/>
              <w:spacing w:val="5"/>
              <w:sz w:val="16"/>
            </w:rPr>
            <w:t>4R</w:t>
          </w:r>
          <w:r w:rsidRPr="006B0A48">
            <w:rPr>
              <w:rFonts w:eastAsia="Calibri"/>
              <w:spacing w:val="5"/>
              <w:sz w:val="16"/>
            </w:rPr>
            <w:t xml:space="preserve"> 2</w:t>
          </w:r>
          <w:r>
            <w:rPr>
              <w:rFonts w:eastAsia="Calibri"/>
              <w:spacing w:val="5"/>
              <w:sz w:val="16"/>
            </w:rPr>
            <w:t>YA</w:t>
          </w:r>
        </w:p>
        <w:p w14:paraId="32337E4F" w14:textId="77777777" w:rsidR="0063121D" w:rsidRPr="006B0A48" w:rsidRDefault="0063121D" w:rsidP="000E2876">
          <w:pPr>
            <w:spacing w:after="40"/>
            <w:jc w:val="center"/>
            <w:rPr>
              <w:rFonts w:eastAsia="Calibri"/>
              <w:spacing w:val="5"/>
              <w:sz w:val="16"/>
            </w:rPr>
          </w:pPr>
          <w:r w:rsidRPr="006B0A48">
            <w:rPr>
              <w:rFonts w:eastAsia="Calibri"/>
              <w:spacing w:val="5"/>
              <w:sz w:val="16"/>
            </w:rPr>
            <w:t>Telephone 020 7973 3700  Facsimile 020 7973 3001</w:t>
          </w:r>
        </w:p>
        <w:p w14:paraId="7C815976" w14:textId="77777777" w:rsidR="0063121D" w:rsidRPr="006B0A48" w:rsidRDefault="0063121D" w:rsidP="000E2876">
          <w:pPr>
            <w:tabs>
              <w:tab w:val="left" w:pos="1740"/>
              <w:tab w:val="center" w:pos="3518"/>
            </w:tabs>
            <w:spacing w:after="40"/>
            <w:jc w:val="center"/>
            <w:rPr>
              <w:rFonts w:eastAsia="Calibri"/>
              <w:spacing w:val="5"/>
              <w:sz w:val="16"/>
              <w:szCs w:val="16"/>
            </w:rPr>
          </w:pPr>
          <w:r w:rsidRPr="006B0A48">
            <w:rPr>
              <w:rFonts w:eastAsia="Calibri"/>
              <w:spacing w:val="5"/>
              <w:sz w:val="16"/>
              <w:szCs w:val="16"/>
            </w:rPr>
            <w:t>HistoricEngland.org.uk</w:t>
          </w:r>
        </w:p>
        <w:p w14:paraId="09520FFD" w14:textId="77777777" w:rsidR="0063121D" w:rsidRPr="006B0A48" w:rsidRDefault="0063121D" w:rsidP="000E2876">
          <w:pPr>
            <w:spacing w:after="40"/>
            <w:jc w:val="center"/>
            <w:rPr>
              <w:rFonts w:eastAsia="Calibri"/>
              <w:snapToGrid w:val="0"/>
              <w:spacing w:val="5"/>
              <w:sz w:val="16"/>
              <w:szCs w:val="16"/>
            </w:rPr>
          </w:pPr>
          <w:r w:rsidRPr="006B0A48">
            <w:rPr>
              <w:rFonts w:eastAsia="Calibri"/>
              <w:snapToGrid w:val="0"/>
              <w:spacing w:val="5"/>
              <w:sz w:val="16"/>
              <w:szCs w:val="16"/>
            </w:rPr>
            <w:t>Please note that Historic England operates an access to information policy.</w:t>
          </w:r>
        </w:p>
        <w:p w14:paraId="2C3C03CD" w14:textId="77777777" w:rsidR="0063121D" w:rsidRPr="006B0A48" w:rsidRDefault="0063121D" w:rsidP="000E2876">
          <w:pPr>
            <w:spacing w:after="40"/>
            <w:jc w:val="center"/>
            <w:rPr>
              <w:rFonts w:eastAsia="Calibri"/>
              <w:i/>
              <w:spacing w:val="5"/>
              <w:sz w:val="16"/>
            </w:rPr>
          </w:pPr>
          <w:r w:rsidRPr="006B0A48">
            <w:rPr>
              <w:rFonts w:eastAsia="Calibri"/>
              <w:snapToGrid w:val="0"/>
              <w:spacing w:val="5"/>
              <w:sz w:val="16"/>
              <w:szCs w:val="16"/>
            </w:rPr>
            <w:t>Correspondence or information which you send us may therefore become publicly available.</w:t>
          </w:r>
        </w:p>
      </w:tc>
      <w:tc>
        <w:tcPr>
          <w:tcW w:w="1670" w:type="dxa"/>
        </w:tcPr>
        <w:p w14:paraId="156A8D5E" w14:textId="77777777" w:rsidR="0063121D" w:rsidRPr="006B0A48" w:rsidRDefault="0063121D" w:rsidP="000E2876">
          <w:pPr>
            <w:tabs>
              <w:tab w:val="center" w:pos="4153"/>
              <w:tab w:val="right" w:pos="8306"/>
            </w:tabs>
            <w:jc w:val="right"/>
            <w:rPr>
              <w:sz w:val="21"/>
            </w:rPr>
          </w:pPr>
          <w:r>
            <w:rPr>
              <w:noProof/>
              <w:sz w:val="21"/>
              <w:lang w:eastAsia="en-GB"/>
            </w:rPr>
            <w:drawing>
              <wp:inline distT="0" distB="0" distL="0" distR="0" wp14:anchorId="726FED25" wp14:editId="4AE99369">
                <wp:extent cx="714375" cy="3619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2">
                          <a:extLst>
                            <a:ext uri="{28A0092B-C50C-407E-A947-70E740481C1C}">
                              <a14:useLocalDpi xmlns:a14="http://schemas.microsoft.com/office/drawing/2010/main" val="0"/>
                            </a:ext>
                          </a:extLst>
                        </a:blip>
                        <a:srcRect/>
                        <a:stretch>
                          <a:fillRect/>
                        </a:stretch>
                      </pic:blipFill>
                      <pic:spPr bwMode="auto">
                        <a:xfrm>
                          <a:off x="0" y="0"/>
                          <a:ext cx="714375" cy="361950"/>
                        </a:xfrm>
                        <a:prstGeom prst="rect">
                          <a:avLst/>
                        </a:prstGeom>
                        <a:noFill/>
                        <a:ln>
                          <a:noFill/>
                        </a:ln>
                      </pic:spPr>
                    </pic:pic>
                  </a:graphicData>
                </a:graphic>
              </wp:inline>
            </w:drawing>
          </w:r>
        </w:p>
        <w:p w14:paraId="33BE03F9" w14:textId="77777777" w:rsidR="0063121D" w:rsidRPr="006B0A48" w:rsidRDefault="0063121D" w:rsidP="000E2876">
          <w:pPr>
            <w:tabs>
              <w:tab w:val="center" w:pos="4153"/>
              <w:tab w:val="right" w:pos="8306"/>
            </w:tabs>
            <w:rPr>
              <w:sz w:val="21"/>
            </w:rPr>
          </w:pPr>
        </w:p>
      </w:tc>
    </w:tr>
  </w:tbl>
  <w:p w14:paraId="14482E89" w14:textId="77777777" w:rsidR="0063121D" w:rsidRDefault="0063121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5FBDD326" w14:textId="77777777" w:rsidR="006C15A0" w:rsidRDefault="006C15A0" w:rsidP="0063121D">
      <w:pPr>
        <w:spacing w:after="0" w:line="240" w:lineRule="auto"/>
      </w:pPr>
      <w:r>
        <w:separator/>
      </w:r>
    </w:p>
  </w:footnote>
  <w:footnote w:type="continuationSeparator" w:id="0">
    <w:p w14:paraId="705869F9" w14:textId="77777777" w:rsidR="006C15A0" w:rsidRDefault="006C15A0" w:rsidP="0063121D">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C123DAA"/>
    <w:multiLevelType w:val="hybridMultilevel"/>
    <w:tmpl w:val="D3A045CC"/>
    <w:lvl w:ilvl="0" w:tplc="08090009">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removePersonalInformation/>
  <w:removeDateAndTime/>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4B88"/>
    <w:rsid w:val="000301A0"/>
    <w:rsid w:val="001724EB"/>
    <w:rsid w:val="00266C4B"/>
    <w:rsid w:val="002C41D4"/>
    <w:rsid w:val="003D5242"/>
    <w:rsid w:val="004115C1"/>
    <w:rsid w:val="00415B15"/>
    <w:rsid w:val="00487BCB"/>
    <w:rsid w:val="004D737B"/>
    <w:rsid w:val="0050656E"/>
    <w:rsid w:val="00564EC6"/>
    <w:rsid w:val="00587696"/>
    <w:rsid w:val="0063121D"/>
    <w:rsid w:val="006C15A0"/>
    <w:rsid w:val="00745422"/>
    <w:rsid w:val="00852A81"/>
    <w:rsid w:val="0088476D"/>
    <w:rsid w:val="009036C7"/>
    <w:rsid w:val="009D297E"/>
    <w:rsid w:val="009E13D9"/>
    <w:rsid w:val="009E785D"/>
    <w:rsid w:val="00A2417E"/>
    <w:rsid w:val="00A26803"/>
    <w:rsid w:val="00A36335"/>
    <w:rsid w:val="00AF78E5"/>
    <w:rsid w:val="00B12392"/>
    <w:rsid w:val="00B153A4"/>
    <w:rsid w:val="00BB7D54"/>
    <w:rsid w:val="00C222D5"/>
    <w:rsid w:val="00C54B88"/>
    <w:rsid w:val="00C92D74"/>
    <w:rsid w:val="00CC2131"/>
    <w:rsid w:val="00D156AD"/>
    <w:rsid w:val="00D2035D"/>
    <w:rsid w:val="00DD2794"/>
    <w:rsid w:val="00DE00CD"/>
    <w:rsid w:val="00E12910"/>
    <w:rsid w:val="00E361C2"/>
    <w:rsid w:val="00ED6C23"/>
    <w:rsid w:val="00F356CE"/>
    <w:rsid w:val="00F474E2"/>
    <w:rsid w:val="00FC2335"/>
  </w:rsids>
  <m:mathPr>
    <m:mathFont m:val="Cambria Math"/>
    <m:brkBin m:val="before"/>
    <m:brkBinSub m:val="--"/>
    <m:smallFrac m:val="0"/>
    <m:dispDef/>
    <m:lMargin m:val="0"/>
    <m:rMargin m:val="0"/>
    <m:defJc m:val="centerGroup"/>
    <m:wrapIndent m:val="1440"/>
    <m:intLim m:val="subSup"/>
    <m:naryLim m:val="undOvr"/>
  </m:mathPr>
  <w:themeFontLang w:val="en-GB" w:eastAsia="ko-K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2AF607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Source Sans Pro Light" w:eastAsiaTheme="minorHAnsi" w:hAnsi="Source Sans Pro Light" w:cs="Source Sans Pro"/>
        <w:sz w:val="24"/>
        <w:szCs w:val="24"/>
        <w:lang w:val="en-GB" w:eastAsia="en-US" w:bidi="ar-SA"/>
      </w:rPr>
    </w:rPrDefault>
    <w:pPrDefault>
      <w:pPr>
        <w:spacing w:after="200" w:line="276" w:lineRule="auto"/>
      </w:pPr>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9E785D"/>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CommentReference">
    <w:name w:val="annotation reference"/>
    <w:basedOn w:val="DefaultParagraphFont"/>
    <w:semiHidden/>
    <w:unhideWhenUsed/>
    <w:rsid w:val="00C54B88"/>
    <w:rPr>
      <w:sz w:val="16"/>
      <w:szCs w:val="16"/>
    </w:rPr>
  </w:style>
  <w:style w:type="paragraph" w:styleId="CommentText">
    <w:name w:val="annotation text"/>
    <w:basedOn w:val="Normal"/>
    <w:link w:val="CommentTextChar"/>
    <w:unhideWhenUsed/>
    <w:rsid w:val="00C54B88"/>
    <w:pPr>
      <w:spacing w:line="240" w:lineRule="auto"/>
    </w:pPr>
    <w:rPr>
      <w:sz w:val="20"/>
      <w:szCs w:val="20"/>
    </w:rPr>
  </w:style>
  <w:style w:type="character" w:customStyle="1" w:styleId="CommentTextChar">
    <w:name w:val="Comment Text Char"/>
    <w:basedOn w:val="DefaultParagraphFont"/>
    <w:link w:val="CommentText"/>
    <w:rsid w:val="00C54B88"/>
    <w:rPr>
      <w:sz w:val="20"/>
      <w:szCs w:val="20"/>
    </w:rPr>
  </w:style>
  <w:style w:type="paragraph" w:styleId="BalloonText">
    <w:name w:val="Balloon Text"/>
    <w:basedOn w:val="Normal"/>
    <w:link w:val="BalloonTextChar"/>
    <w:uiPriority w:val="99"/>
    <w:semiHidden/>
    <w:unhideWhenUsed/>
    <w:rsid w:val="00C54B88"/>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C54B88"/>
    <w:rPr>
      <w:rFonts w:ascii="Tahoma" w:hAnsi="Tahoma" w:cs="Tahoma"/>
      <w:sz w:val="16"/>
      <w:szCs w:val="16"/>
    </w:rPr>
  </w:style>
  <w:style w:type="paragraph" w:styleId="CommentSubject">
    <w:name w:val="annotation subject"/>
    <w:basedOn w:val="CommentText"/>
    <w:next w:val="CommentText"/>
    <w:link w:val="CommentSubjectChar"/>
    <w:uiPriority w:val="99"/>
    <w:semiHidden/>
    <w:unhideWhenUsed/>
    <w:rsid w:val="00745422"/>
    <w:rPr>
      <w:b/>
      <w:bCs/>
    </w:rPr>
  </w:style>
  <w:style w:type="character" w:customStyle="1" w:styleId="CommentSubjectChar">
    <w:name w:val="Comment Subject Char"/>
    <w:basedOn w:val="CommentTextChar"/>
    <w:link w:val="CommentSubject"/>
    <w:uiPriority w:val="99"/>
    <w:semiHidden/>
    <w:rsid w:val="00745422"/>
    <w:rPr>
      <w:b/>
      <w:bCs/>
      <w:sz w:val="20"/>
      <w:szCs w:val="20"/>
    </w:rPr>
  </w:style>
  <w:style w:type="paragraph" w:styleId="Header">
    <w:name w:val="header"/>
    <w:basedOn w:val="Normal"/>
    <w:link w:val="HeaderChar"/>
    <w:uiPriority w:val="99"/>
    <w:unhideWhenUsed/>
    <w:rsid w:val="0063121D"/>
    <w:pPr>
      <w:tabs>
        <w:tab w:val="center" w:pos="4513"/>
        <w:tab w:val="right" w:pos="9026"/>
      </w:tabs>
      <w:spacing w:after="0" w:line="240" w:lineRule="auto"/>
    </w:pPr>
  </w:style>
  <w:style w:type="character" w:customStyle="1" w:styleId="HeaderChar">
    <w:name w:val="Header Char"/>
    <w:basedOn w:val="DefaultParagraphFont"/>
    <w:link w:val="Header"/>
    <w:uiPriority w:val="99"/>
    <w:rsid w:val="0063121D"/>
  </w:style>
  <w:style w:type="paragraph" w:styleId="Footer">
    <w:name w:val="footer"/>
    <w:basedOn w:val="Normal"/>
    <w:link w:val="FooterChar"/>
    <w:uiPriority w:val="99"/>
    <w:unhideWhenUsed/>
    <w:rsid w:val="0063121D"/>
    <w:pPr>
      <w:tabs>
        <w:tab w:val="center" w:pos="4513"/>
        <w:tab w:val="right" w:pos="9026"/>
      </w:tabs>
      <w:spacing w:after="0" w:line="240" w:lineRule="auto"/>
    </w:pPr>
  </w:style>
  <w:style w:type="character" w:customStyle="1" w:styleId="FooterChar">
    <w:name w:val="Footer Char"/>
    <w:basedOn w:val="DefaultParagraphFont"/>
    <w:link w:val="Footer"/>
    <w:uiPriority w:val="99"/>
    <w:rsid w:val="0063121D"/>
  </w:style>
  <w:style w:type="paragraph" w:customStyle="1" w:styleId="KeyHeadDetails">
    <w:name w:val="Key_HeadDetails"/>
    <w:basedOn w:val="Normal"/>
    <w:link w:val="KeyHeadDetailsChar"/>
    <w:qFormat/>
    <w:rsid w:val="009E785D"/>
    <w:pPr>
      <w:tabs>
        <w:tab w:val="left" w:pos="5245"/>
      </w:tabs>
      <w:spacing w:after="0" w:line="240" w:lineRule="auto"/>
    </w:pPr>
    <w:rPr>
      <w:sz w:val="20"/>
      <w:szCs w:val="20"/>
    </w:rPr>
  </w:style>
  <w:style w:type="character" w:customStyle="1" w:styleId="KeyHeadDetailsChar">
    <w:name w:val="Key_HeadDetails Char"/>
    <w:basedOn w:val="DefaultParagraphFont"/>
    <w:link w:val="KeyHeadDetails"/>
    <w:rsid w:val="009E785D"/>
    <w:rPr>
      <w:rFonts w:ascii="Source Sans Pro Light" w:eastAsia="Source Sans Pro" w:hAnsi="Source Sans Pro Light" w:cs="Source Sans Pro"/>
      <w:sz w:val="20"/>
      <w:szCs w:val="20"/>
    </w:rPr>
  </w:style>
  <w:style w:type="paragraph" w:customStyle="1" w:styleId="Keybody">
    <w:name w:val="Key_body"/>
    <w:basedOn w:val="Normal"/>
    <w:link w:val="KeybodyChar"/>
    <w:qFormat/>
    <w:rsid w:val="009E785D"/>
    <w:pPr>
      <w:tabs>
        <w:tab w:val="left" w:pos="5245"/>
      </w:tabs>
      <w:spacing w:after="0" w:line="240" w:lineRule="auto"/>
    </w:pPr>
    <w:rPr>
      <w:rFonts w:cs="Arial"/>
      <w:noProof/>
    </w:rPr>
  </w:style>
  <w:style w:type="character" w:customStyle="1" w:styleId="KeybodyChar">
    <w:name w:val="Key_body Char"/>
    <w:basedOn w:val="DefaultParagraphFont"/>
    <w:link w:val="Keybody"/>
    <w:rsid w:val="009E785D"/>
    <w:rPr>
      <w:rFonts w:ascii="Source Sans Pro Light" w:eastAsia="Source Sans Pro" w:hAnsi="Source Sans Pro Light" w:cs="Arial"/>
      <w:noProof/>
      <w:sz w:val="24"/>
      <w:szCs w:val="24"/>
    </w:rPr>
  </w:style>
  <w:style w:type="paragraph" w:customStyle="1" w:styleId="KeySig">
    <w:name w:val="Key_Sig"/>
    <w:basedOn w:val="Keybody"/>
    <w:link w:val="KeySigChar"/>
    <w:qFormat/>
    <w:rsid w:val="009E785D"/>
    <w:rPr>
      <w:rFonts w:ascii="Source Sans Pro" w:hAnsi="Source Sans Pro"/>
    </w:rPr>
  </w:style>
  <w:style w:type="character" w:customStyle="1" w:styleId="KeySigChar">
    <w:name w:val="Key_Sig Char"/>
    <w:basedOn w:val="KeybodyChar"/>
    <w:link w:val="KeySig"/>
    <w:rsid w:val="009E785D"/>
    <w:rPr>
      <w:rFonts w:ascii="Source Sans Pro" w:eastAsia="Source Sans Pro" w:hAnsi="Source Sans Pro" w:cs="Arial"/>
      <w:noProo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theme" Target="theme/theme1.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ntTable" Target="fontTable.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footer" Target="foot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s>
</file>

<file path=word/_rels/footer1.xml.rels><?xml version="1.0" encoding="UTF-8" standalone="yes"?>
<Relationships xmlns="http://schemas.openxmlformats.org/package/2006/relationships"><Relationship Id="rId2" Type="http://schemas.openxmlformats.org/officeDocument/2006/relationships/image" Target="media/image3.png"/><Relationship Id="rId1"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B414C6717266E74190F05281F89E6026" ma:contentTypeVersion="12" ma:contentTypeDescription="Create a new document." ma:contentTypeScope="" ma:versionID="9c5a627168d06f595f33ca24f35aedd4">
  <xsd:schema xmlns:xsd="http://www.w3.org/2001/XMLSchema" xmlns:xs="http://www.w3.org/2001/XMLSchema" xmlns:p="http://schemas.microsoft.com/office/2006/metadata/properties" xmlns:ns2="06cfe00f-839a-4df9-b5c7-4ebac7d0c360" xmlns:ns3="610ec4a7-94b8-4d25-ad4b-84626814a18d" targetNamespace="http://schemas.microsoft.com/office/2006/metadata/properties" ma:root="true" ma:fieldsID="4bcf9b8f6f85f90451be37a25cf20a3b" ns2:_="" ns3:_="">
    <xsd:import namespace="06cfe00f-839a-4df9-b5c7-4ebac7d0c360"/>
    <xsd:import namespace="610ec4a7-94b8-4d25-ad4b-84626814a18d"/>
    <xsd:element name="properties">
      <xsd:complexType>
        <xsd:sequence>
          <xsd:element name="documentManagement">
            <xsd:complexType>
              <xsd:all>
                <xsd:element ref="ns2:MediaServiceMetadata" minOccurs="0"/>
                <xsd:element ref="ns2:MediaServiceFastMetadata" minOccurs="0"/>
                <xsd:element ref="ns3:SharedWithUsers" minOccurs="0"/>
                <xsd:element ref="ns3:SharedWithDetails"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6cfe00f-839a-4df9-b5c7-4ebac7d0c360"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2" nillable="true" ma:displayName="MediaServiceAutoKeyPoints" ma:hidden="true" ma:internalName="MediaServiceAutoKeyPoints" ma:readOnly="true">
      <xsd:simpleType>
        <xsd:restriction base="dms:Note"/>
      </xsd:simpleType>
    </xsd:element>
    <xsd:element name="MediaServiceKeyPoints" ma:index="13" nillable="true" ma:displayName="KeyPoints" ma:internalName="MediaServiceKeyPoints" ma:readOnly="true">
      <xsd:simpleType>
        <xsd:restriction base="dms:Note">
          <xsd:maxLength value="255"/>
        </xsd:restriction>
      </xsd:simpleType>
    </xsd:element>
    <xsd:element name="MediaServiceAutoTags" ma:index="14" nillable="true" ma:displayName="Tags" ma:internalName="MediaServiceAutoTags" ma:readOnly="true">
      <xsd:simpleType>
        <xsd:restriction base="dms:Text"/>
      </xsd:simpleType>
    </xsd:element>
    <xsd:element name="MediaServiceOCR" ma:index="15" nillable="true" ma:displayName="Extracted Text" ma:internalName="MediaServiceOCR" ma:readOnly="true">
      <xsd:simpleType>
        <xsd:restriction base="dms:Note">
          <xsd:maxLength value="255"/>
        </xsd:restriction>
      </xsd:simpleType>
    </xsd:element>
    <xsd:element name="MediaServiceGenerationTime" ma:index="16" nillable="true" ma:displayName="MediaServiceGenerationTime" ma:hidden="true" ma:internalName="MediaServiceGenerationTime" ma:readOnly="true">
      <xsd:simpleType>
        <xsd:restriction base="dms:Text"/>
      </xsd:simpleType>
    </xsd:element>
    <xsd:element name="MediaServiceEventHashCode" ma:index="17" nillable="true" ma:displayName="MediaServiceEventHashCode" ma:hidden="true" ma:internalName="MediaServiceEventHashCode" ma:readOnly="true">
      <xsd:simpleType>
        <xsd:restriction base="dms:Text"/>
      </xsd:simpleType>
    </xsd:element>
    <xsd:element name="MediaServiceDateTaken" ma:index="18" nillable="true" ma:displayName="MediaServiceDateTaken" ma:hidden="true" ma:internalName="MediaServiceDateTaken" ma:readOnly="true">
      <xsd:simpleType>
        <xsd:restriction base="dms:Text"/>
      </xsd:simpleType>
    </xsd:element>
    <xsd:element name="MediaServiceLocation" ma:index="19"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610ec4a7-94b8-4d25-ad4b-84626814a18d"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9CAA6BD4-2DA0-4ECB-8035-C3B785D63D0F}">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2D49F014-17E8-4B31-BE1C-2B53031248E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6cfe00f-839a-4df9-b5c7-4ebac7d0c360"/>
    <ds:schemaRef ds:uri="610ec4a7-94b8-4d25-ad4b-84626814a18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DF7D7330-29C0-4521-9146-243EB213280F}">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28</TotalTime>
  <Pages>2</Pages>
  <Words>422</Words>
  <Characters>2408</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10</cp:revision>
  <dcterms:created xsi:type="dcterms:W3CDTF">2020-12-03T14:14:00Z</dcterms:created>
  <dcterms:modified xsi:type="dcterms:W3CDTF">2022-06-01T14:10:00Z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0x010100B414C6717266E74190F05281F89E6026</vt:lpwstr>
  </property>
</Properties>
</file>