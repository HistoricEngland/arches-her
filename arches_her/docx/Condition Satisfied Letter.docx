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5294B" w:rsidRPr="00B11797" w14:paraId="712D521B" w14:textId="77777777" w:rsidTr="00D15C61">
        <w:trPr>
          <w:trHeight w:hRule="exact" w:val="1343"/>
        </w:trPr>
        <w:tc>
          <w:tcPr>
            <w:tcW w:w="8976" w:type="dxa"/>
          </w:tcPr>
          <w:p w14:paraId="3A338C04" w14:textId="77777777" w:rsidR="00B5294B" w:rsidRPr="00B11797" w:rsidRDefault="00B5294B" w:rsidP="00D15C61">
            <w:pPr>
              <w:tabs>
                <w:tab w:val="left" w:pos="5245"/>
              </w:tabs>
              <w:ind w:right="176"/>
              <w:jc w:val="center"/>
              <w:rPr>
                <w:rFonts w:ascii="Source Sans Pro Light" w:hAnsi="Source Sans Pro Light"/>
              </w:rPr>
            </w:pPr>
            <w:r w:rsidRPr="00B11797">
              <w:rPr>
                <w:rFonts w:ascii="Source Sans Pro Light" w:hAnsi="Source Sans Pro Light"/>
                <w:noProof/>
                <w:lang w:eastAsia="en-GB"/>
              </w:rPr>
              <w:drawing>
                <wp:inline distT="0" distB="0" distL="0" distR="0" wp14:anchorId="5776D27A" wp14:editId="04756F16">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B11797">
              <w:rPr>
                <w:rFonts w:ascii="Source Sans Pro Light" w:hAnsi="Source Sans Pro Light"/>
              </w:rPr>
              <w:br/>
            </w:r>
          </w:p>
          <w:p w14:paraId="668F3C55" w14:textId="77777777" w:rsidR="00B5294B" w:rsidRPr="00B11797" w:rsidRDefault="00B5294B" w:rsidP="00D15C61">
            <w:pPr>
              <w:tabs>
                <w:tab w:val="left" w:pos="5245"/>
              </w:tabs>
              <w:ind w:right="176"/>
              <w:jc w:val="center"/>
              <w:rPr>
                <w:rFonts w:ascii="Source Sans Pro Light" w:hAnsi="Source Sans Pro Light"/>
              </w:rPr>
            </w:pPr>
          </w:p>
          <w:p w14:paraId="200A82A4" w14:textId="77777777" w:rsidR="00B5294B" w:rsidRPr="00B11797" w:rsidRDefault="00B5294B" w:rsidP="00D15C61">
            <w:pPr>
              <w:tabs>
                <w:tab w:val="left" w:pos="5245"/>
              </w:tabs>
              <w:ind w:right="176"/>
              <w:jc w:val="center"/>
              <w:rPr>
                <w:rFonts w:ascii="Source Sans Pro Light" w:hAnsi="Source Sans Pro Light"/>
              </w:rPr>
            </w:pPr>
          </w:p>
          <w:p w14:paraId="4E42876C" w14:textId="77777777" w:rsidR="00B5294B" w:rsidRPr="00B11797" w:rsidRDefault="00B5294B" w:rsidP="00D15C61">
            <w:pPr>
              <w:tabs>
                <w:tab w:val="left" w:pos="5245"/>
              </w:tabs>
              <w:ind w:right="176"/>
              <w:jc w:val="center"/>
              <w:rPr>
                <w:rFonts w:ascii="Source Sans Pro Light" w:hAnsi="Source Sans Pro Light"/>
              </w:rPr>
            </w:pPr>
          </w:p>
          <w:p w14:paraId="69521CC3" w14:textId="77777777" w:rsidR="00B5294B" w:rsidRPr="00B11797" w:rsidRDefault="00B5294B" w:rsidP="00D15C61">
            <w:pPr>
              <w:tabs>
                <w:tab w:val="left" w:pos="5245"/>
              </w:tabs>
              <w:ind w:right="176"/>
              <w:jc w:val="center"/>
              <w:rPr>
                <w:rFonts w:ascii="Source Sans Pro Light" w:hAnsi="Source Sans Pro Light"/>
              </w:rPr>
            </w:pPr>
          </w:p>
          <w:p w14:paraId="0E265F93" w14:textId="77777777" w:rsidR="00B5294B" w:rsidRPr="00B11797" w:rsidRDefault="00B5294B" w:rsidP="00D15C61">
            <w:pPr>
              <w:tabs>
                <w:tab w:val="left" w:pos="5245"/>
              </w:tabs>
              <w:jc w:val="center"/>
              <w:rPr>
                <w:rFonts w:ascii="Source Sans Pro Light" w:hAnsi="Source Sans Pro Light"/>
              </w:rPr>
            </w:pPr>
          </w:p>
        </w:tc>
      </w:tr>
    </w:tbl>
    <w:p w14:paraId="772BEE03" w14:textId="77777777" w:rsidR="00B5294B" w:rsidRPr="00B11797" w:rsidRDefault="00B5294B" w:rsidP="00B5294B">
      <w:pPr>
        <w:tabs>
          <w:tab w:val="left" w:pos="5245"/>
        </w:tabs>
        <w:spacing w:after="0" w:line="240" w:lineRule="auto"/>
        <w:rPr>
          <w:rFonts w:ascii="Source Sans Pro Light" w:hAnsi="Source Sans Pro Light"/>
        </w:rPr>
      </w:pPr>
    </w:p>
    <w:p w14:paraId="6B56CFD0" w14:textId="77777777" w:rsidR="00D15C61" w:rsidRPr="00B11797" w:rsidRDefault="00D15C61" w:rsidP="00B5294B">
      <w:pPr>
        <w:tabs>
          <w:tab w:val="left" w:pos="5245"/>
        </w:tabs>
        <w:spacing w:after="0" w:line="240" w:lineRule="auto"/>
        <w:rPr>
          <w:rFonts w:ascii="Source Sans Pro Light" w:hAnsi="Source Sans Pro Light"/>
        </w:rPr>
        <w:sectPr w:rsidR="00D15C61" w:rsidRPr="00B11797" w:rsidSect="00B744EF">
          <w:footerReference w:type="default" r:id="rId7"/>
          <w:pgSz w:w="11906" w:h="16838"/>
          <w:pgMar w:top="1440" w:right="1440" w:bottom="2835" w:left="1440" w:header="708" w:footer="708" w:gutter="0"/>
          <w:cols w:space="708"/>
          <w:docGrid w:linePitch="360"/>
        </w:sectPr>
      </w:pPr>
    </w:p>
    <w:p w14:paraId="4BE3C700" w14:textId="77777777" w:rsidR="00AF233A" w:rsidRDefault="00AF233A" w:rsidP="00B5294B">
      <w:pPr>
        <w:tabs>
          <w:tab w:val="left" w:pos="5245"/>
        </w:tabs>
        <w:spacing w:after="0" w:line="240" w:lineRule="auto"/>
        <w:rPr>
          <w:rFonts w:ascii="Source Sans Pro Light" w:hAnsi="Source Sans Pro Light"/>
        </w:rPr>
      </w:pPr>
    </w:p>
    <w:p w14:paraId="7C6F5FF6" w14:textId="43BD2FE9"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&lt;Name of person consulting&gt;</w:t>
      </w:r>
    </w:p>
    <w:p w14:paraId="57C154E1" w14:textId="12CABA01" w:rsidR="00D15C61" w:rsidRPr="00B11797" w:rsidRDefault="00505622" w:rsidP="00B5294B">
      <w:pPr>
        <w:tabs>
          <w:tab w:val="left" w:pos="5245"/>
        </w:tabs>
        <w:spacing w:after="0" w:line="240" w:lineRule="auto"/>
        <w:rPr>
          <w:rFonts w:ascii="Source Sans Pro Light" w:hAnsi="Source Sans Pro Light"/>
        </w:rPr>
      </w:pPr>
      <w:r w:rsidRPr="00B11797">
        <w:rPr>
          <w:rFonts w:ascii="Source Sans Pro Light" w:hAnsi="Source Sans Pro Light"/>
        </w:rPr>
        <w:t>&lt;</w:t>
      </w:r>
      <w:r w:rsidR="00B5294B" w:rsidRPr="00B11797">
        <w:rPr>
          <w:rFonts w:ascii="Source Sans Pro Light" w:hAnsi="Source Sans Pro Light"/>
        </w:rPr>
        <w:t>Address of consulting organisation</w:t>
      </w:r>
      <w:r w:rsidRPr="00B11797">
        <w:rPr>
          <w:rFonts w:ascii="Source Sans Pro Light" w:hAnsi="Source Sans Pro Light"/>
        </w:rPr>
        <w:t>&gt;</w:t>
      </w:r>
      <w:r w:rsidR="00B5294B" w:rsidRPr="00B11797">
        <w:rPr>
          <w:rFonts w:ascii="Source Sans Pro Light" w:hAnsi="Source Sans Pro Light"/>
        </w:rPr>
        <w:t xml:space="preserve"> </w:t>
      </w:r>
    </w:p>
    <w:p w14:paraId="27C74151" w14:textId="77777777" w:rsidR="00D15C61" w:rsidRPr="00B11797" w:rsidRDefault="00D15C61" w:rsidP="00B5294B">
      <w:pPr>
        <w:tabs>
          <w:tab w:val="left" w:pos="5245"/>
        </w:tabs>
        <w:spacing w:after="0" w:line="240" w:lineRule="auto"/>
        <w:rPr>
          <w:rFonts w:ascii="Source Sans Pro Light" w:hAnsi="Source Sans Pro Light"/>
        </w:rPr>
      </w:pPr>
    </w:p>
    <w:p w14:paraId="0ED0494A" w14:textId="77777777" w:rsidR="00AF233A" w:rsidRDefault="007907A1" w:rsidP="00B5294B">
      <w:pPr>
        <w:tabs>
          <w:tab w:val="left" w:pos="5245"/>
        </w:tabs>
        <w:spacing w:after="0" w:line="240" w:lineRule="auto"/>
        <w:rPr>
          <w:rFonts w:ascii="Source Sans Pro Light" w:hAnsi="Source Sans Pro Light"/>
        </w:rPr>
      </w:pPr>
      <w:r w:rsidRPr="00B11797">
        <w:rPr>
          <w:rFonts w:ascii="Source Sans Pro Light" w:hAnsi="Source Sans Pro Light"/>
        </w:rPr>
        <w:br w:type="column"/>
      </w:r>
    </w:p>
    <w:p w14:paraId="22218789" w14:textId="7C561E2B"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 xml:space="preserve">Your Ref: </w:t>
      </w:r>
      <w:r w:rsidR="00505622" w:rsidRPr="00B11797">
        <w:rPr>
          <w:rFonts w:ascii="Source Sans Pro Light" w:hAnsi="Source Sans Pro Light"/>
        </w:rPr>
        <w:t>&lt;</w:t>
      </w:r>
      <w:r w:rsidR="00D15C61" w:rsidRPr="00B11797">
        <w:rPr>
          <w:rFonts w:cs="Arial"/>
        </w:rPr>
        <w:t>Reference</w:t>
      </w:r>
      <w:r w:rsidRPr="00B11797">
        <w:rPr>
          <w:rFonts w:ascii="Source Sans Pro Light" w:hAnsi="Source Sans Pro Light"/>
        </w:rPr>
        <w:t>&gt;</w:t>
      </w:r>
    </w:p>
    <w:p w14:paraId="7B5954B4" w14:textId="53F2F5F4" w:rsidR="00B5294B" w:rsidRPr="00B11797" w:rsidRDefault="00B744EF" w:rsidP="00B5294B">
      <w:pPr>
        <w:tabs>
          <w:tab w:val="left" w:pos="5245"/>
        </w:tabs>
        <w:spacing w:after="0" w:line="240" w:lineRule="auto"/>
        <w:rPr>
          <w:rFonts w:ascii="Source Sans Pro Light" w:hAnsi="Source Sans Pro Light"/>
        </w:rPr>
      </w:pPr>
      <w:r w:rsidRPr="00B11797">
        <w:rPr>
          <w:rFonts w:ascii="Source Sans Pro Light" w:hAnsi="Source Sans Pro Light"/>
        </w:rPr>
        <w:t xml:space="preserve">Our Ref: </w:t>
      </w:r>
      <w:r w:rsidR="00505622" w:rsidRPr="00B11797">
        <w:rPr>
          <w:rFonts w:ascii="Source Sans Pro Light" w:hAnsi="Source Sans Pro Light"/>
        </w:rPr>
        <w:t>&lt;</w:t>
      </w:r>
      <w:r w:rsidR="00907B1B" w:rsidRPr="00B11797">
        <w:rPr>
          <w:rFonts w:cs="Arial"/>
        </w:rPr>
        <w:t>Primary Reference Number</w:t>
      </w:r>
      <w:r w:rsidR="00505622" w:rsidRPr="00B11797">
        <w:rPr>
          <w:rFonts w:ascii="Source Sans Pro Light" w:hAnsi="Source Sans Pro Light"/>
        </w:rPr>
        <w:t>&gt;</w:t>
      </w:r>
    </w:p>
    <w:p w14:paraId="2D13779A"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ab/>
      </w:r>
      <w:r w:rsidRPr="00B11797">
        <w:rPr>
          <w:rFonts w:ascii="Source Sans Pro Light" w:hAnsi="Source Sans Pro Light"/>
        </w:rPr>
        <w:tab/>
      </w:r>
      <w:r w:rsidRPr="00B11797">
        <w:rPr>
          <w:rFonts w:ascii="Source Sans Pro Light" w:hAnsi="Source Sans Pro Light"/>
        </w:rPr>
        <w:tab/>
      </w:r>
      <w:r w:rsidRPr="00B11797">
        <w:rPr>
          <w:rFonts w:ascii="Source Sans Pro Light" w:hAnsi="Source Sans Pro Light"/>
        </w:rPr>
        <w:tab/>
      </w:r>
    </w:p>
    <w:p w14:paraId="5EE00C4F" w14:textId="66F34E06"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 xml:space="preserve">Contact: </w:t>
      </w:r>
      <w:r w:rsidR="00505622" w:rsidRPr="00B11797">
        <w:rPr>
          <w:rFonts w:ascii="Source Sans Pro Light" w:hAnsi="Source Sans Pro Light"/>
        </w:rPr>
        <w:t>&lt;</w:t>
      </w:r>
      <w:r w:rsidRPr="00B11797">
        <w:rPr>
          <w:rFonts w:cs="Arial"/>
        </w:rPr>
        <w:t>Casework Officer</w:t>
      </w:r>
      <w:r w:rsidR="00505622" w:rsidRPr="00B11797">
        <w:rPr>
          <w:rFonts w:cs="Arial"/>
        </w:rPr>
        <w:t>&gt;</w:t>
      </w:r>
    </w:p>
    <w:p w14:paraId="544529D6" w14:textId="446C1189" w:rsidR="00B5294B" w:rsidRPr="00B11797" w:rsidRDefault="00B5294B" w:rsidP="00D15C61">
      <w:pPr>
        <w:tabs>
          <w:tab w:val="left" w:pos="5245"/>
        </w:tabs>
        <w:spacing w:after="0" w:line="240" w:lineRule="auto"/>
        <w:rPr>
          <w:rFonts w:ascii="Source Sans Pro Light" w:hAnsi="Source Sans Pro Light"/>
        </w:rPr>
      </w:pPr>
      <w:r w:rsidRPr="00B11797">
        <w:rPr>
          <w:rFonts w:ascii="Source Sans Pro Light" w:hAnsi="Source Sans Pro Light"/>
        </w:rPr>
        <w:t xml:space="preserve">Direct Dial: </w:t>
      </w:r>
      <w:r w:rsidR="00505622" w:rsidRPr="00B11797">
        <w:rPr>
          <w:rFonts w:ascii="Source Sans Pro Light" w:hAnsi="Source Sans Pro Light"/>
        </w:rPr>
        <w:t>&lt;</w:t>
      </w:r>
      <w:r w:rsidR="0052055D" w:rsidRPr="00B11797">
        <w:rPr>
          <w:rFonts w:cs="Arial"/>
        </w:rPr>
        <w:t>Casework Officer</w:t>
      </w:r>
      <w:r w:rsidR="0052055D" w:rsidRPr="00B11797">
        <w:rPr>
          <w:rFonts w:ascii="Source Sans Pro Light" w:hAnsi="Source Sans Pro Light"/>
        </w:rPr>
        <w:t xml:space="preserve"> Number</w:t>
      </w:r>
      <w:r w:rsidR="00505622" w:rsidRPr="00B11797">
        <w:rPr>
          <w:rFonts w:ascii="Source Sans Pro Light" w:hAnsi="Source Sans Pro Light"/>
        </w:rPr>
        <w:t>&gt;</w:t>
      </w:r>
    </w:p>
    <w:p w14:paraId="7838BA04" w14:textId="6A9F8F8E" w:rsidR="0052055D"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 xml:space="preserve">Email: </w:t>
      </w:r>
      <w:r w:rsidR="00505622" w:rsidRPr="00B11797">
        <w:rPr>
          <w:rFonts w:ascii="Source Sans Pro Light" w:hAnsi="Source Sans Pro Light"/>
        </w:rPr>
        <w:t>&lt;</w:t>
      </w:r>
      <w:r w:rsidR="0052055D" w:rsidRPr="00B11797">
        <w:rPr>
          <w:rFonts w:cs="Arial"/>
        </w:rPr>
        <w:t>Casework Officer Email</w:t>
      </w:r>
      <w:r w:rsidR="00505622" w:rsidRPr="00B11797">
        <w:rPr>
          <w:rFonts w:ascii="Source Sans Pro Light" w:hAnsi="Source Sans Pro Light"/>
        </w:rPr>
        <w:t>&gt;</w:t>
      </w:r>
    </w:p>
    <w:p w14:paraId="7C62C93C" w14:textId="334521FE" w:rsidR="00B5294B" w:rsidRPr="00B11797" w:rsidRDefault="00B5294B" w:rsidP="00B5294B">
      <w:pPr>
        <w:tabs>
          <w:tab w:val="left" w:pos="5245"/>
        </w:tabs>
        <w:spacing w:after="0" w:line="240" w:lineRule="auto"/>
        <w:rPr>
          <w:rFonts w:ascii="Source Sans Pro Light" w:hAnsi="Source Sans Pro Light"/>
        </w:rPr>
      </w:pPr>
    </w:p>
    <w:p w14:paraId="74CF0279" w14:textId="77777777" w:rsidR="00D15C61" w:rsidRPr="00B11797" w:rsidRDefault="00D15C61" w:rsidP="00B5294B">
      <w:pPr>
        <w:tabs>
          <w:tab w:val="left" w:pos="5245"/>
        </w:tabs>
        <w:spacing w:after="0" w:line="240" w:lineRule="auto"/>
        <w:rPr>
          <w:rFonts w:ascii="Source Sans Pro Light" w:hAnsi="Source Sans Pro Light"/>
        </w:rPr>
        <w:sectPr w:rsidR="00D15C61" w:rsidRPr="00B11797" w:rsidSect="00D15C61">
          <w:type w:val="continuous"/>
          <w:pgSz w:w="11906" w:h="16838"/>
          <w:pgMar w:top="1440" w:right="1440" w:bottom="2835" w:left="1440" w:header="708" w:footer="708" w:gutter="0"/>
          <w:cols w:num="2" w:space="708" w:equalWidth="0">
            <w:col w:w="5004" w:space="720"/>
            <w:col w:w="3300"/>
          </w:cols>
          <w:docGrid w:linePitch="360"/>
        </w:sectPr>
      </w:pPr>
    </w:p>
    <w:p w14:paraId="0CFE4506" w14:textId="77777777" w:rsidR="005C3173" w:rsidRDefault="005C3173" w:rsidP="00B5294B">
      <w:pPr>
        <w:tabs>
          <w:tab w:val="left" w:pos="5245"/>
        </w:tabs>
        <w:spacing w:after="0" w:line="240" w:lineRule="auto"/>
        <w:rPr>
          <w:rFonts w:ascii="Source Sans Pro Light" w:hAnsi="Source Sans Pro Light"/>
        </w:rPr>
      </w:pPr>
    </w:p>
    <w:p w14:paraId="1AA802B7" w14:textId="31A473E1"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 xml:space="preserve">                                                                                           </w:t>
      </w:r>
      <w:r w:rsidRPr="00B11797">
        <w:rPr>
          <w:rFonts w:ascii="Source Sans Pro Light" w:hAnsi="Source Sans Pro Light"/>
        </w:rPr>
        <w:tab/>
      </w:r>
      <w:r w:rsidRPr="00B11797">
        <w:rPr>
          <w:rFonts w:ascii="Source Sans Pro Light" w:hAnsi="Source Sans Pro Light"/>
        </w:rPr>
        <w:tab/>
      </w:r>
      <w:r w:rsidR="00505622" w:rsidRPr="00B11797">
        <w:rPr>
          <w:rFonts w:ascii="Source Sans Pro Light" w:hAnsi="Source Sans Pro Light"/>
        </w:rPr>
        <w:t>&lt;</w:t>
      </w:r>
      <w:r w:rsidRPr="00B11797">
        <w:rPr>
          <w:rFonts w:cs="Arial"/>
        </w:rPr>
        <w:t>Completion Date</w:t>
      </w:r>
      <w:r w:rsidR="00505622" w:rsidRPr="00B11797">
        <w:rPr>
          <w:rFonts w:cs="Arial"/>
        </w:rPr>
        <w:t>&gt;</w:t>
      </w:r>
    </w:p>
    <w:p w14:paraId="3A7CF90D" w14:textId="77777777" w:rsidR="00B5294B" w:rsidRPr="00B11797" w:rsidRDefault="00B5294B" w:rsidP="00B5294B">
      <w:pPr>
        <w:tabs>
          <w:tab w:val="left" w:pos="5245"/>
        </w:tabs>
        <w:spacing w:after="0" w:line="240" w:lineRule="auto"/>
        <w:rPr>
          <w:rFonts w:ascii="Source Sans Pro Light" w:hAnsi="Source Sans Pro Light"/>
        </w:rPr>
      </w:pPr>
    </w:p>
    <w:p w14:paraId="676B4801" w14:textId="77777777" w:rsidR="00B5294B" w:rsidRPr="00B11797" w:rsidRDefault="00B5294B" w:rsidP="00B5294B">
      <w:pPr>
        <w:tabs>
          <w:tab w:val="left" w:pos="5245"/>
        </w:tabs>
        <w:spacing w:after="0" w:line="240" w:lineRule="auto"/>
        <w:rPr>
          <w:rFonts w:ascii="Source Sans Pro Light" w:hAnsi="Source Sans Pro Light"/>
        </w:rPr>
      </w:pPr>
    </w:p>
    <w:p w14:paraId="19B637DD" w14:textId="6943DF70"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 xml:space="preserve">Dear </w:t>
      </w:r>
      <w:r w:rsidR="00505622" w:rsidRPr="00B11797">
        <w:rPr>
          <w:rFonts w:ascii="Source Sans Pro Light" w:hAnsi="Source Sans Pro Light"/>
        </w:rPr>
        <w:t>&lt;</w:t>
      </w:r>
      <w:r w:rsidR="00D15C61" w:rsidRPr="00B11797">
        <w:rPr>
          <w:rFonts w:cs="Arial"/>
          <w:noProof/>
        </w:rPr>
        <w:t>Contact Name</w:t>
      </w:r>
      <w:r w:rsidR="00505622" w:rsidRPr="00B11797">
        <w:rPr>
          <w:rFonts w:ascii="Source Sans Pro Light" w:hAnsi="Source Sans Pro Light"/>
        </w:rPr>
        <w:t>&gt;</w:t>
      </w:r>
      <w:r w:rsidR="00D15C61" w:rsidRPr="00B11797">
        <w:rPr>
          <w:rFonts w:ascii="Source Sans Pro Light" w:hAnsi="Source Sans Pro Light"/>
        </w:rPr>
        <w:t>,</w:t>
      </w:r>
    </w:p>
    <w:p w14:paraId="7E89E988" w14:textId="77777777" w:rsidR="00B5294B" w:rsidRPr="00B11797" w:rsidRDefault="00B5294B" w:rsidP="00B5294B">
      <w:pPr>
        <w:tabs>
          <w:tab w:val="left" w:pos="5245"/>
        </w:tabs>
        <w:spacing w:after="0" w:line="240" w:lineRule="auto"/>
        <w:rPr>
          <w:rFonts w:ascii="Source Sans Pro Light" w:hAnsi="Source Sans Pro Light"/>
        </w:rPr>
      </w:pPr>
    </w:p>
    <w:p w14:paraId="0BD0F4DB" w14:textId="77777777" w:rsidR="00B5294B" w:rsidRPr="00B11797" w:rsidRDefault="00B5294B" w:rsidP="00B5294B">
      <w:pPr>
        <w:tabs>
          <w:tab w:val="left" w:pos="5245"/>
        </w:tabs>
        <w:spacing w:after="0" w:line="240" w:lineRule="auto"/>
        <w:rPr>
          <w:rFonts w:ascii="Source Sans Pro Light" w:hAnsi="Source Sans Pro Light"/>
          <w:b/>
        </w:rPr>
      </w:pPr>
      <w:r w:rsidRPr="00B11797">
        <w:rPr>
          <w:rFonts w:ascii="Source Sans Pro Light" w:hAnsi="Source Sans Pro Light"/>
          <w:b/>
        </w:rPr>
        <w:t>TOWN &amp; COUNTRY PLANNING ACT 1990 (AS AMENDED)</w:t>
      </w:r>
    </w:p>
    <w:p w14:paraId="6A4E1F24" w14:textId="77777777" w:rsidR="00B5294B" w:rsidRPr="00B11797" w:rsidRDefault="00B5294B" w:rsidP="00B5294B">
      <w:pPr>
        <w:tabs>
          <w:tab w:val="left" w:pos="5245"/>
        </w:tabs>
        <w:spacing w:after="0" w:line="240" w:lineRule="auto"/>
        <w:rPr>
          <w:rFonts w:ascii="Source Sans Pro Light" w:hAnsi="Source Sans Pro Light"/>
          <w:b/>
        </w:rPr>
      </w:pPr>
      <w:r w:rsidRPr="00B11797">
        <w:rPr>
          <w:rFonts w:ascii="Source Sans Pro Light" w:hAnsi="Source Sans Pro Light"/>
          <w:b/>
        </w:rPr>
        <w:t>NATIONAL PLANNING POLICY FRAMEWORK 2019</w:t>
      </w:r>
    </w:p>
    <w:p w14:paraId="520DA103" w14:textId="77777777" w:rsidR="00B5294B" w:rsidRPr="00B11797" w:rsidRDefault="00B5294B" w:rsidP="00B5294B">
      <w:pPr>
        <w:tabs>
          <w:tab w:val="left" w:pos="5245"/>
        </w:tabs>
        <w:spacing w:after="0" w:line="240" w:lineRule="auto"/>
        <w:rPr>
          <w:rFonts w:ascii="Source Sans Pro Light" w:hAnsi="Source Sans Pro Light"/>
        </w:rPr>
      </w:pPr>
    </w:p>
    <w:p w14:paraId="6FE6D05F" w14:textId="77777777" w:rsidR="00B5294B" w:rsidRPr="00B11797" w:rsidRDefault="00B5294B" w:rsidP="00B5294B">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B11797">
        <w:rPr>
          <w:rFonts w:cs="Arial"/>
          <w:b/>
        </w:rPr>
        <w:t>&lt;Consultation Name&gt;</w:t>
      </w:r>
    </w:p>
    <w:p w14:paraId="04D4B604" w14:textId="00A6DDA5" w:rsidR="00B5294B" w:rsidRPr="00B11797" w:rsidRDefault="00505622" w:rsidP="00B5294B">
      <w:pPr>
        <w:tabs>
          <w:tab w:val="left" w:pos="5245"/>
        </w:tabs>
        <w:spacing w:after="0" w:line="240" w:lineRule="auto"/>
        <w:rPr>
          <w:rFonts w:ascii="Source Sans Pro Light" w:hAnsi="Source Sans Pro Light"/>
        </w:rPr>
      </w:pPr>
      <w:r w:rsidRPr="00B11797">
        <w:rPr>
          <w:rFonts w:cs="Arial"/>
        </w:rPr>
        <w:t>&lt;</w:t>
      </w:r>
      <w:r w:rsidR="00D15C61" w:rsidRPr="00B11797">
        <w:rPr>
          <w:rFonts w:cs="Arial"/>
          <w:i/>
        </w:rPr>
        <w:t>Proposal Description</w:t>
      </w:r>
      <w:r w:rsidRPr="00B11797">
        <w:rPr>
          <w:rFonts w:cs="Arial"/>
        </w:rPr>
        <w:t>&gt;</w:t>
      </w:r>
    </w:p>
    <w:p w14:paraId="6F576156" w14:textId="77777777" w:rsidR="00B5294B" w:rsidRPr="00B11797" w:rsidRDefault="00B5294B" w:rsidP="00B5294B">
      <w:pPr>
        <w:tabs>
          <w:tab w:val="left" w:pos="5245"/>
        </w:tabs>
        <w:spacing w:after="0" w:line="240" w:lineRule="auto"/>
        <w:rPr>
          <w:rFonts w:ascii="Source Sans Pro Light" w:hAnsi="Source Sans Pro Light"/>
          <w:b/>
          <w:u w:val="single"/>
        </w:rPr>
      </w:pPr>
    </w:p>
    <w:p w14:paraId="063E0EB1" w14:textId="77777777" w:rsidR="00B5294B" w:rsidRPr="00B11797" w:rsidRDefault="00B5294B" w:rsidP="00B5294B">
      <w:pPr>
        <w:tabs>
          <w:tab w:val="left" w:pos="5245"/>
        </w:tabs>
        <w:spacing w:after="0" w:line="240" w:lineRule="auto"/>
        <w:rPr>
          <w:rFonts w:ascii="Source Sans Pro Light" w:hAnsi="Source Sans Pro Light"/>
          <w:b/>
          <w:u w:val="single"/>
        </w:rPr>
      </w:pPr>
      <w:r w:rsidRPr="00B11797">
        <w:rPr>
          <w:rFonts w:ascii="Source Sans Pro Light" w:hAnsi="Source Sans Pro Light"/>
          <w:b/>
          <w:u w:val="single"/>
        </w:rPr>
        <w:t>Recommend Archaeology Condition to be Satisfied</w:t>
      </w:r>
    </w:p>
    <w:p w14:paraId="15C645E4" w14:textId="77777777" w:rsidR="00B5294B" w:rsidRPr="00B11797" w:rsidRDefault="00B5294B" w:rsidP="00B5294B">
      <w:pPr>
        <w:tabs>
          <w:tab w:val="left" w:pos="5245"/>
        </w:tabs>
        <w:spacing w:after="0" w:line="240" w:lineRule="auto"/>
        <w:rPr>
          <w:rFonts w:ascii="Source Sans Pro Light" w:hAnsi="Source Sans Pro Light"/>
        </w:rPr>
      </w:pPr>
    </w:p>
    <w:p w14:paraId="7273E808" w14:textId="1F156145"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 xml:space="preserve">Thank you for your consultation received on </w:t>
      </w:r>
      <w:r w:rsidR="00505622" w:rsidRPr="00B11797">
        <w:rPr>
          <w:rFonts w:ascii="Source Sans Pro Light" w:hAnsi="Source Sans Pro Light"/>
        </w:rPr>
        <w:t>&lt;</w:t>
      </w:r>
      <w:r w:rsidR="00D15C61" w:rsidRPr="00B11797">
        <w:rPr>
          <w:rFonts w:cs="Arial"/>
        </w:rPr>
        <w:t>Log Date</w:t>
      </w:r>
      <w:r w:rsidR="00505622" w:rsidRPr="00B11797">
        <w:rPr>
          <w:rFonts w:cs="Arial"/>
        </w:rPr>
        <w:t>&gt;</w:t>
      </w:r>
    </w:p>
    <w:p w14:paraId="6399818D" w14:textId="77777777" w:rsidR="00B5294B" w:rsidRPr="00B11797" w:rsidRDefault="00B5294B" w:rsidP="00B5294B">
      <w:pPr>
        <w:tabs>
          <w:tab w:val="left" w:pos="5245"/>
        </w:tabs>
        <w:spacing w:after="0" w:line="240" w:lineRule="auto"/>
        <w:rPr>
          <w:rFonts w:ascii="Source Sans Pro Light" w:hAnsi="Source Sans Pro Light"/>
        </w:rPr>
      </w:pPr>
    </w:p>
    <w:p w14:paraId="130BE7CD"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The Greater London Archaeological Advisory Service (GLAAS) provides archaeological advice in accordance with the National Planning Policy Framework and GLAAS Charter.</w:t>
      </w:r>
    </w:p>
    <w:p w14:paraId="4AC85453" w14:textId="77777777" w:rsidR="00B5294B" w:rsidRPr="00B11797" w:rsidRDefault="00B5294B" w:rsidP="00B5294B">
      <w:pPr>
        <w:tabs>
          <w:tab w:val="left" w:pos="5245"/>
        </w:tabs>
        <w:spacing w:after="0" w:line="240" w:lineRule="auto"/>
        <w:rPr>
          <w:rFonts w:ascii="Source Sans Pro Light" w:hAnsi="Source Sans Pro Light"/>
        </w:rPr>
      </w:pPr>
    </w:p>
    <w:p w14:paraId="0257DE7B"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I have received an archaeological report provided in compliance with the archaeological investigation condition of the above planning permission.</w:t>
      </w:r>
    </w:p>
    <w:p w14:paraId="1B85CF88" w14:textId="77777777" w:rsidR="00035FAE" w:rsidRPr="00B11797" w:rsidRDefault="00035FAE" w:rsidP="00035FAE">
      <w:pPr>
        <w:tabs>
          <w:tab w:val="left" w:pos="5245"/>
        </w:tabs>
        <w:spacing w:after="0" w:line="240" w:lineRule="auto"/>
        <w:rPr>
          <w:rFonts w:ascii="Source Sans Pro Light" w:hAnsi="Source Sans Pro Light"/>
        </w:rPr>
      </w:pPr>
    </w:p>
    <w:p w14:paraId="37A096CE" w14:textId="4E40F487" w:rsidR="00035FAE" w:rsidRPr="00B11797" w:rsidRDefault="00505622" w:rsidP="00035FAE">
      <w:pPr>
        <w:tabs>
          <w:tab w:val="left" w:pos="5245"/>
        </w:tabs>
        <w:spacing w:after="0" w:line="240" w:lineRule="auto"/>
        <w:rPr>
          <w:rFonts w:ascii="Source Sans Pro Light" w:hAnsi="Source Sans Pro Light"/>
        </w:rPr>
      </w:pPr>
      <w:r w:rsidRPr="00B11797">
        <w:rPr>
          <w:rFonts w:ascii="Source Sans Pro Light" w:hAnsi="Source Sans Pro Light"/>
        </w:rPr>
        <w:t>&lt;</w:t>
      </w:r>
      <w:r w:rsidR="00035FAE" w:rsidRPr="00B11797">
        <w:rPr>
          <w:rFonts w:cs="Arial"/>
        </w:rPr>
        <w:t>Condition Type</w:t>
      </w:r>
      <w:r w:rsidR="00035FAE" w:rsidRPr="00B11797">
        <w:rPr>
          <w:rFonts w:ascii="Source Sans Pro Light" w:hAnsi="Source Sans Pro Light"/>
        </w:rPr>
        <w:t>&gt;</w:t>
      </w:r>
    </w:p>
    <w:p w14:paraId="6ADECF40" w14:textId="485B7EDE" w:rsidR="00B5294B" w:rsidRPr="00B11797" w:rsidRDefault="00505622" w:rsidP="00B5294B">
      <w:pPr>
        <w:tabs>
          <w:tab w:val="left" w:pos="5245"/>
        </w:tabs>
        <w:spacing w:after="0" w:line="240" w:lineRule="auto"/>
        <w:rPr>
          <w:rFonts w:ascii="Source Sans Pro Light" w:hAnsi="Source Sans Pro Light"/>
        </w:rPr>
      </w:pPr>
      <w:r w:rsidRPr="00B11797">
        <w:rPr>
          <w:rFonts w:ascii="Source Sans Pro Light" w:hAnsi="Source Sans Pro Light"/>
        </w:rPr>
        <w:t>&lt;</w:t>
      </w:r>
      <w:r w:rsidR="00790275" w:rsidRPr="00B11797">
        <w:rPr>
          <w:rFonts w:cs="Arial"/>
        </w:rPr>
        <w:t>Condition</w:t>
      </w:r>
      <w:r w:rsidRPr="00B11797">
        <w:rPr>
          <w:rFonts w:cs="Arial"/>
        </w:rPr>
        <w:t>&gt;</w:t>
      </w:r>
    </w:p>
    <w:p w14:paraId="00C1B52D" w14:textId="77777777" w:rsidR="00B5294B" w:rsidRPr="00B11797" w:rsidRDefault="00B5294B" w:rsidP="00B5294B">
      <w:pPr>
        <w:tabs>
          <w:tab w:val="left" w:pos="5245"/>
        </w:tabs>
        <w:spacing w:after="0" w:line="240" w:lineRule="auto"/>
        <w:rPr>
          <w:rFonts w:ascii="Source Sans Pro Light" w:hAnsi="Source Sans Pro Light"/>
        </w:rPr>
      </w:pPr>
    </w:p>
    <w:p w14:paraId="22503A9E"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lastRenderedPageBreak/>
        <w:t>Having considered the submitted document I recommend its approval.  No further archaeological work is necessary and the archaeological condition under this application has been satisfied.</w:t>
      </w:r>
    </w:p>
    <w:p w14:paraId="7AE58CDF" w14:textId="77777777" w:rsidR="00B5294B" w:rsidRPr="00B11797" w:rsidRDefault="00B5294B" w:rsidP="00B5294B">
      <w:pPr>
        <w:tabs>
          <w:tab w:val="left" w:pos="5245"/>
        </w:tabs>
        <w:spacing w:after="0" w:line="240" w:lineRule="auto"/>
        <w:rPr>
          <w:rFonts w:ascii="Source Sans Pro Light" w:hAnsi="Source Sans Pro Light"/>
        </w:rPr>
      </w:pPr>
    </w:p>
    <w:p w14:paraId="535A4BAC"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The results of the archaeological investigation will be published in summary form in the London Archaeologist and made available through the Greater London Historic Environment Record. The site archive will be deposited with the London Archaeological Archive and Research Centre.</w:t>
      </w:r>
    </w:p>
    <w:p w14:paraId="4A15E312" w14:textId="77777777" w:rsidR="00B5294B" w:rsidRPr="00B11797" w:rsidRDefault="00B5294B" w:rsidP="00B5294B">
      <w:pPr>
        <w:tabs>
          <w:tab w:val="left" w:pos="5245"/>
        </w:tabs>
        <w:spacing w:after="0" w:line="240" w:lineRule="auto"/>
        <w:rPr>
          <w:rFonts w:ascii="Source Sans Pro Light" w:hAnsi="Source Sans Pro Light"/>
        </w:rPr>
      </w:pPr>
    </w:p>
    <w:p w14:paraId="44B4FE5C"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This response relates solely to archaeological issues.</w:t>
      </w:r>
    </w:p>
    <w:p w14:paraId="6E8EDA93" w14:textId="77777777" w:rsidR="00B5294B" w:rsidRPr="00B11797" w:rsidRDefault="00B5294B" w:rsidP="00B5294B">
      <w:pPr>
        <w:tabs>
          <w:tab w:val="left" w:pos="5245"/>
        </w:tabs>
        <w:spacing w:after="0" w:line="240" w:lineRule="auto"/>
        <w:rPr>
          <w:rFonts w:ascii="Source Sans Pro Light" w:hAnsi="Source Sans Pro Light"/>
          <w:b/>
          <w:u w:val="single"/>
        </w:rPr>
      </w:pPr>
    </w:p>
    <w:p w14:paraId="79641A5B"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Yours sincerely</w:t>
      </w:r>
    </w:p>
    <w:p w14:paraId="10541710" w14:textId="77777777" w:rsidR="00B5294B" w:rsidRPr="00B11797" w:rsidRDefault="00B5294B" w:rsidP="00B5294B">
      <w:pPr>
        <w:tabs>
          <w:tab w:val="left" w:pos="5245"/>
        </w:tabs>
        <w:spacing w:after="0" w:line="240" w:lineRule="auto"/>
        <w:rPr>
          <w:rFonts w:ascii="Source Sans Pro Light" w:hAnsi="Source Sans Pro Light"/>
        </w:rPr>
      </w:pPr>
    </w:p>
    <w:p w14:paraId="050579FD" w14:textId="21D0273F" w:rsidR="00B5294B" w:rsidRPr="00B11797" w:rsidRDefault="00505622" w:rsidP="00B5294B">
      <w:pPr>
        <w:tabs>
          <w:tab w:val="left" w:pos="5245"/>
        </w:tabs>
        <w:spacing w:after="0" w:line="240" w:lineRule="auto"/>
        <w:rPr>
          <w:rFonts w:ascii="Source Sans Pro Light" w:hAnsi="Source Sans Pro Light"/>
        </w:rPr>
      </w:pPr>
      <w:r w:rsidRPr="00B11797">
        <w:rPr>
          <w:rFonts w:ascii="Source Sans Pro Light" w:hAnsi="Source Sans Pro Light"/>
        </w:rPr>
        <w:t>&lt;</w:t>
      </w:r>
      <w:r w:rsidR="00B5294B" w:rsidRPr="00B11797">
        <w:rPr>
          <w:rFonts w:ascii="Source Sans Pro Light" w:hAnsi="Source Sans Pro Light"/>
        </w:rPr>
        <w:t>Casework Officer</w:t>
      </w:r>
      <w:r w:rsidRPr="00B11797">
        <w:rPr>
          <w:rFonts w:ascii="Source Sans Pro Light" w:hAnsi="Source Sans Pro Light"/>
        </w:rPr>
        <w:t>&gt;</w:t>
      </w:r>
    </w:p>
    <w:p w14:paraId="3E2582BA"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Archaeology Advisor</w:t>
      </w:r>
    </w:p>
    <w:p w14:paraId="4014ECAB"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Greater London Archaeological Advisory Service</w:t>
      </w:r>
    </w:p>
    <w:p w14:paraId="7DC82074" w14:textId="77777777" w:rsidR="00B5294B" w:rsidRPr="00B11797" w:rsidRDefault="00B5294B" w:rsidP="00B5294B">
      <w:pPr>
        <w:tabs>
          <w:tab w:val="left" w:pos="5245"/>
        </w:tabs>
        <w:spacing w:after="0" w:line="240" w:lineRule="auto"/>
        <w:rPr>
          <w:rFonts w:ascii="Source Sans Pro Light" w:hAnsi="Source Sans Pro Light"/>
        </w:rPr>
      </w:pPr>
      <w:r w:rsidRPr="00B11797">
        <w:rPr>
          <w:rFonts w:ascii="Source Sans Pro Light" w:hAnsi="Source Sans Pro Light"/>
        </w:rPr>
        <w:t>London and South East Region</w:t>
      </w:r>
    </w:p>
    <w:p w14:paraId="0191F529" w14:textId="77777777" w:rsidR="00852A81" w:rsidRPr="00B11797" w:rsidRDefault="00852A81"/>
    <w:sectPr w:rsidR="00852A81" w:rsidRPr="00B11797" w:rsidSect="00D15C61">
      <w:type w:val="continuous"/>
      <w:pgSz w:w="11906" w:h="16838"/>
      <w:pgMar w:top="1440" w:right="1440" w:bottom="2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CBC68" w14:textId="77777777" w:rsidR="00FE6872" w:rsidRDefault="00FE6872" w:rsidP="00B744EF">
      <w:pPr>
        <w:spacing w:after="0" w:line="240" w:lineRule="auto"/>
      </w:pPr>
      <w:r>
        <w:separator/>
      </w:r>
    </w:p>
  </w:endnote>
  <w:endnote w:type="continuationSeparator" w:id="0">
    <w:p w14:paraId="5B2CBDDF" w14:textId="77777777" w:rsidR="00FE6872" w:rsidRDefault="00FE6872" w:rsidP="00B7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790275" w:rsidRPr="006B0A48" w14:paraId="0C5442F2" w14:textId="77777777" w:rsidTr="00D15C61">
      <w:trPr>
        <w:trHeight w:val="68"/>
        <w:jc w:val="center"/>
      </w:trPr>
      <w:tc>
        <w:tcPr>
          <w:tcW w:w="1515" w:type="dxa"/>
        </w:tcPr>
        <w:p w14:paraId="1D4034BB" w14:textId="77777777" w:rsidR="00790275" w:rsidRPr="006B0A48" w:rsidRDefault="00790275" w:rsidP="00D15C61">
          <w:pPr>
            <w:tabs>
              <w:tab w:val="center" w:pos="4153"/>
              <w:tab w:val="right" w:pos="8306"/>
            </w:tabs>
            <w:rPr>
              <w:sz w:val="21"/>
            </w:rPr>
          </w:pPr>
          <w:r>
            <w:rPr>
              <w:noProof/>
              <w:sz w:val="21"/>
              <w:lang w:eastAsia="en-GB"/>
            </w:rPr>
            <w:drawing>
              <wp:inline distT="0" distB="0" distL="0" distR="0" wp14:anchorId="62667A38" wp14:editId="106BA910">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4333989D" w14:textId="77777777" w:rsidR="00790275" w:rsidRPr="006B0A48" w:rsidRDefault="00790275" w:rsidP="00D15C6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D729F18" w14:textId="77777777" w:rsidR="00790275" w:rsidRPr="006B0A48" w:rsidRDefault="00790275" w:rsidP="00D15C61">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214E3051" w14:textId="77777777" w:rsidR="00790275" w:rsidRPr="006B0A48" w:rsidRDefault="00790275" w:rsidP="00D15C6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4FA049AC" w14:textId="77777777" w:rsidR="00790275" w:rsidRPr="006B0A48" w:rsidRDefault="00790275" w:rsidP="00D15C61">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33738CE" w14:textId="77777777" w:rsidR="00790275" w:rsidRPr="006B0A48" w:rsidRDefault="00790275" w:rsidP="00D15C61">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088B1134" w14:textId="77777777" w:rsidR="00790275" w:rsidRPr="006B0A48" w:rsidRDefault="00790275" w:rsidP="00D15C61">
          <w:pPr>
            <w:tabs>
              <w:tab w:val="center" w:pos="4153"/>
              <w:tab w:val="right" w:pos="8306"/>
            </w:tabs>
            <w:jc w:val="right"/>
            <w:rPr>
              <w:sz w:val="21"/>
            </w:rPr>
          </w:pPr>
          <w:r>
            <w:rPr>
              <w:noProof/>
              <w:sz w:val="21"/>
              <w:lang w:eastAsia="en-GB"/>
            </w:rPr>
            <w:drawing>
              <wp:inline distT="0" distB="0" distL="0" distR="0" wp14:anchorId="0D4181D0" wp14:editId="251DC87A">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1FAD9D" w14:textId="77777777" w:rsidR="00790275" w:rsidRPr="006B0A48" w:rsidRDefault="00790275" w:rsidP="00D15C61">
          <w:pPr>
            <w:tabs>
              <w:tab w:val="center" w:pos="4153"/>
              <w:tab w:val="right" w:pos="8306"/>
            </w:tabs>
            <w:rPr>
              <w:sz w:val="21"/>
            </w:rPr>
          </w:pPr>
        </w:p>
      </w:tc>
    </w:tr>
  </w:tbl>
  <w:p w14:paraId="1798E867" w14:textId="77777777" w:rsidR="00790275" w:rsidRDefault="00790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AFE68" w14:textId="77777777" w:rsidR="00FE6872" w:rsidRDefault="00FE6872" w:rsidP="00B744EF">
      <w:pPr>
        <w:spacing w:after="0" w:line="240" w:lineRule="auto"/>
      </w:pPr>
      <w:r>
        <w:separator/>
      </w:r>
    </w:p>
  </w:footnote>
  <w:footnote w:type="continuationSeparator" w:id="0">
    <w:p w14:paraId="42532727" w14:textId="77777777" w:rsidR="00FE6872" w:rsidRDefault="00FE6872" w:rsidP="00B744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35FAE"/>
    <w:rsid w:val="00172EDF"/>
    <w:rsid w:val="001E51D4"/>
    <w:rsid w:val="001F7323"/>
    <w:rsid w:val="002656E3"/>
    <w:rsid w:val="004E61FF"/>
    <w:rsid w:val="00505622"/>
    <w:rsid w:val="0052055D"/>
    <w:rsid w:val="00541DC2"/>
    <w:rsid w:val="005C3173"/>
    <w:rsid w:val="006B3ADB"/>
    <w:rsid w:val="00790275"/>
    <w:rsid w:val="007907A1"/>
    <w:rsid w:val="00852A81"/>
    <w:rsid w:val="00903C49"/>
    <w:rsid w:val="00905470"/>
    <w:rsid w:val="00907B1B"/>
    <w:rsid w:val="00AF233A"/>
    <w:rsid w:val="00B11797"/>
    <w:rsid w:val="00B5294B"/>
    <w:rsid w:val="00B744EF"/>
    <w:rsid w:val="00C525B6"/>
    <w:rsid w:val="00D13333"/>
    <w:rsid w:val="00D15C61"/>
    <w:rsid w:val="00E023AE"/>
    <w:rsid w:val="00E84D80"/>
    <w:rsid w:val="00FA0D4F"/>
    <w:rsid w:val="00FE687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5B6"/>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B74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4EF"/>
  </w:style>
  <w:style w:type="paragraph" w:styleId="Footer">
    <w:name w:val="footer"/>
    <w:basedOn w:val="Normal"/>
    <w:link w:val="FooterChar"/>
    <w:uiPriority w:val="99"/>
    <w:unhideWhenUsed/>
    <w:rsid w:val="00B74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222</Words>
  <Characters>1399</Characters>
  <Application>Microsoft Office Word</Application>
  <DocSecurity>0</DocSecurity>
  <Lines>69</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2020-12-09T08:45:00Z</dcterms:created>
  <dcterms:modified xsi:type="dcterms:W3CDTF">2022-03-25T21:46:00Z</dcterms:modified>
</cp:coreProperties>
</file>