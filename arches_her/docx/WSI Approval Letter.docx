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76" w:type="dxa"/>
        <w:tblLook w:val="01E0" w:firstRow="1" w:lastRow="1" w:firstColumn="1" w:lastColumn="1" w:noHBand="0" w:noVBand="0"/>
      </w:tblPr>
      <w:tblGrid>
        <w:gridCol w:w="8976"/>
      </w:tblGrid>
      <w:tr w:rsidR="00C1432A" w:rsidRPr="00970D04" w14:paraId="400EB405" w14:textId="77777777" w:rsidTr="0063353D">
        <w:trPr>
          <w:trHeight w:hRule="exact" w:val="1343"/>
        </w:trPr>
        <w:tc>
          <w:tcPr>
            <w:tcW w:w="8976" w:type="dxa"/>
          </w:tcPr>
          <w:p w14:paraId="41EB9F14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  <w:r w:rsidRPr="00970D04">
              <w:rPr>
                <w:noProof/>
                <w:lang w:eastAsia="en-GB"/>
              </w:rPr>
              <w:drawing>
                <wp:inline distT="0" distB="0" distL="0" distR="0" wp14:anchorId="784C6504" wp14:editId="25CC52AD">
                  <wp:extent cx="2600325" cy="819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3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70D04">
              <w:br/>
            </w:r>
          </w:p>
          <w:p w14:paraId="0742967D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2093F32F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66E50745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7B54E0EB" w14:textId="77777777" w:rsidR="00C1432A" w:rsidRPr="00970D04" w:rsidRDefault="00C1432A" w:rsidP="0063353D">
            <w:pPr>
              <w:tabs>
                <w:tab w:val="left" w:pos="5245"/>
              </w:tabs>
              <w:ind w:right="176"/>
              <w:jc w:val="center"/>
            </w:pPr>
          </w:p>
          <w:p w14:paraId="02458512" w14:textId="77777777" w:rsidR="00C1432A" w:rsidRPr="00970D04" w:rsidRDefault="00C1432A" w:rsidP="0063353D">
            <w:pPr>
              <w:tabs>
                <w:tab w:val="left" w:pos="5245"/>
              </w:tabs>
              <w:jc w:val="center"/>
            </w:pPr>
          </w:p>
        </w:tc>
      </w:tr>
    </w:tbl>
    <w:p w14:paraId="637BBE6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D43DEDE" w14:textId="77777777" w:rsidR="00BF6321" w:rsidRPr="00970D04" w:rsidRDefault="00BF6321" w:rsidP="00C1432A">
      <w:pPr>
        <w:tabs>
          <w:tab w:val="left" w:pos="5245"/>
        </w:tabs>
        <w:spacing w:after="0" w:line="240" w:lineRule="auto"/>
        <w:sectPr w:rsidR="00BF6321" w:rsidRPr="00970D04">
          <w:foot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B50F589" w14:textId="77777777" w:rsidR="001543B9" w:rsidRPr="00970D04" w:rsidRDefault="001543B9" w:rsidP="00C1432A">
      <w:pPr>
        <w:tabs>
          <w:tab w:val="left" w:pos="5245"/>
        </w:tabs>
        <w:spacing w:after="0" w:line="240" w:lineRule="auto"/>
      </w:pPr>
    </w:p>
    <w:p w14:paraId="1A7DD3F0" w14:textId="77777777" w:rsidR="00970D04" w:rsidRPr="00970D04" w:rsidRDefault="00970D04" w:rsidP="00970D04">
      <w:pPr>
        <w:pStyle w:val="KeyHeadDetails"/>
      </w:pPr>
      <w:bookmarkStart w:id="0" w:name="_Hlk121316412"/>
      <w:r w:rsidRPr="00970D04">
        <w:t>&lt;Name of person consulting&gt;</w:t>
      </w:r>
    </w:p>
    <w:p w14:paraId="68384FCA" w14:textId="77777777" w:rsidR="00970D04" w:rsidRPr="00970D04" w:rsidRDefault="00970D04" w:rsidP="00970D04">
      <w:pPr>
        <w:pStyle w:val="KeyHeadDetails"/>
      </w:pPr>
      <w:r w:rsidRPr="00970D04">
        <w:t>&lt;Address of consulting organisation&gt;</w:t>
      </w:r>
    </w:p>
    <w:p w14:paraId="5359DBA9" w14:textId="77777777" w:rsidR="00970D04" w:rsidRPr="00970D04" w:rsidRDefault="00970D04" w:rsidP="00970D04">
      <w:pPr>
        <w:pStyle w:val="KeyHeadDetails"/>
      </w:pPr>
    </w:p>
    <w:p w14:paraId="394CD616" w14:textId="77777777" w:rsidR="00970D04" w:rsidRPr="00970D04" w:rsidRDefault="00970D04" w:rsidP="00970D04">
      <w:pPr>
        <w:pStyle w:val="KeyHeadDetails"/>
      </w:pPr>
      <w:r w:rsidRPr="00970D04">
        <w:br w:type="column"/>
      </w:r>
    </w:p>
    <w:p w14:paraId="53BDCEDA" w14:textId="77777777" w:rsidR="00970D04" w:rsidRPr="00970D04" w:rsidRDefault="00970D04" w:rsidP="00970D04">
      <w:pPr>
        <w:pStyle w:val="KeyHeadDetails"/>
      </w:pPr>
      <w:r w:rsidRPr="00970D04">
        <w:t>Your Ref: &lt;Reference&gt;</w:t>
      </w:r>
    </w:p>
    <w:p w14:paraId="33B55843" w14:textId="77777777" w:rsidR="00970D04" w:rsidRPr="00970D04" w:rsidRDefault="00970D04" w:rsidP="00970D04">
      <w:pPr>
        <w:pStyle w:val="KeyHeadDetails"/>
      </w:pPr>
      <w:r w:rsidRPr="00970D04">
        <w:t>Our Ref: &lt;Primary Reference Number&gt;</w:t>
      </w:r>
    </w:p>
    <w:p w14:paraId="24ED9068" w14:textId="77777777" w:rsidR="00D05B32" w:rsidRDefault="00D05B32" w:rsidP="00970D04">
      <w:pPr>
        <w:pStyle w:val="KeyHeadDetails"/>
      </w:pPr>
    </w:p>
    <w:p w14:paraId="7A3CDCCF" w14:textId="77777777" w:rsidR="00D05B32" w:rsidRDefault="00D05B32" w:rsidP="00970D04">
      <w:pPr>
        <w:pStyle w:val="KeyHeadDetails"/>
      </w:pPr>
    </w:p>
    <w:p w14:paraId="0C244F97" w14:textId="77777777" w:rsidR="00D05B32" w:rsidRDefault="00D05B32" w:rsidP="00970D04">
      <w:pPr>
        <w:pStyle w:val="KeyHeadDetails"/>
      </w:pPr>
    </w:p>
    <w:p w14:paraId="4F07DEBA" w14:textId="0BEFDE00" w:rsidR="00970D04" w:rsidRPr="00970D04" w:rsidRDefault="00970D04" w:rsidP="00970D04">
      <w:pPr>
        <w:pStyle w:val="KeyHeadDetails"/>
      </w:pPr>
      <w:r w:rsidRPr="00970D04">
        <w:tab/>
      </w:r>
      <w:r w:rsidRPr="00970D04">
        <w:tab/>
      </w:r>
      <w:r w:rsidRPr="00970D04">
        <w:tab/>
      </w:r>
      <w:r w:rsidRPr="00970D04">
        <w:tab/>
      </w:r>
    </w:p>
    <w:p w14:paraId="7BF85DFB" w14:textId="77777777" w:rsidR="00970D04" w:rsidRPr="00970D04" w:rsidRDefault="00970D04" w:rsidP="00970D04">
      <w:pPr>
        <w:pStyle w:val="KeyHeadDetails"/>
      </w:pPr>
      <w:r w:rsidRPr="00970D04">
        <w:t xml:space="preserve">Contact: </w:t>
      </w:r>
    </w:p>
    <w:p w14:paraId="023A7347" w14:textId="77777777" w:rsidR="00970D04" w:rsidRPr="00970D04" w:rsidRDefault="00970D04" w:rsidP="00970D04">
      <w:pPr>
        <w:pStyle w:val="KeyHeadDetails"/>
      </w:pPr>
      <w:r w:rsidRPr="00970D04">
        <w:t>&lt;Casework Officer&gt;</w:t>
      </w:r>
    </w:p>
    <w:p w14:paraId="17651F78" w14:textId="77777777" w:rsidR="00970D04" w:rsidRPr="00970D04" w:rsidRDefault="00970D04" w:rsidP="00970D04">
      <w:pPr>
        <w:pStyle w:val="KeyHeadDetails"/>
      </w:pPr>
      <w:r w:rsidRPr="00970D04">
        <w:t>&lt;Casework Officer Number&gt;</w:t>
      </w:r>
    </w:p>
    <w:p w14:paraId="1D750CAC" w14:textId="77777777" w:rsidR="00970D04" w:rsidRPr="00970D04" w:rsidRDefault="00970D04" w:rsidP="00970D04">
      <w:pPr>
        <w:pStyle w:val="KeyHeadDetails"/>
      </w:pPr>
      <w:r w:rsidRPr="00970D04">
        <w:t>&lt;Casework Officer Email&gt;</w:t>
      </w:r>
    </w:p>
    <w:p w14:paraId="2E73F74E" w14:textId="77777777" w:rsidR="00970D04" w:rsidRPr="00970D04" w:rsidRDefault="00970D04" w:rsidP="00970D04">
      <w:pPr>
        <w:pStyle w:val="KeyHeadDetails"/>
        <w:rPr>
          <w:sz w:val="24"/>
        </w:rPr>
      </w:pPr>
    </w:p>
    <w:p w14:paraId="31E3367D" w14:textId="77777777" w:rsidR="00970D04" w:rsidRPr="00970D04" w:rsidRDefault="00970D04" w:rsidP="00970D04">
      <w:pPr>
        <w:pStyle w:val="KeyHeadDetails"/>
        <w:rPr>
          <w:sz w:val="24"/>
        </w:rPr>
      </w:pPr>
    </w:p>
    <w:p w14:paraId="74AE3A5D" w14:textId="77777777" w:rsidR="00970D04" w:rsidRPr="00970D04" w:rsidRDefault="00970D04" w:rsidP="00970D04">
      <w:pPr>
        <w:pStyle w:val="KeyHeadDetails"/>
        <w:rPr>
          <w:sz w:val="24"/>
        </w:rPr>
      </w:pPr>
      <w:r w:rsidRPr="00970D04">
        <w:rPr>
          <w:sz w:val="24"/>
        </w:rPr>
        <w:t>&lt;Completion Date&gt;</w:t>
      </w:r>
      <w:bookmarkEnd w:id="0"/>
    </w:p>
    <w:p w14:paraId="5B0203A2" w14:textId="77777777" w:rsidR="00970D04" w:rsidRPr="00970D04" w:rsidRDefault="00970D04" w:rsidP="00970D04">
      <w:pPr>
        <w:spacing w:after="0" w:line="240" w:lineRule="auto"/>
        <w:rPr>
          <w:rFonts w:eastAsiaTheme="minorHAnsi"/>
          <w:szCs w:val="20"/>
        </w:rPr>
        <w:sectPr w:rsidR="00970D04" w:rsidRPr="00970D04" w:rsidSect="00970D04">
          <w:type w:val="continuous"/>
          <w:pgSz w:w="11906" w:h="16838"/>
          <w:pgMar w:top="1440" w:right="1440" w:bottom="1440" w:left="1440" w:header="708" w:footer="708" w:gutter="0"/>
          <w:cols w:num="2" w:space="720" w:equalWidth="0">
            <w:col w:w="5004" w:space="720"/>
            <w:col w:w="3300"/>
          </w:cols>
        </w:sectPr>
      </w:pPr>
    </w:p>
    <w:p w14:paraId="265AF5A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A8FD20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A792AC3" w14:textId="6EB250F6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Dear </w:t>
      </w:r>
      <w:r w:rsidR="00BF6321" w:rsidRPr="00970D04">
        <w:rPr>
          <w:rFonts w:cs="Arial"/>
          <w:noProof/>
        </w:rPr>
        <w:t>&lt;Contact Name&gt;</w:t>
      </w:r>
      <w:r w:rsidR="00BF6321" w:rsidRPr="00970D04">
        <w:rPr>
          <w:rFonts w:cs="Arial"/>
        </w:rPr>
        <w:t>,</w:t>
      </w:r>
    </w:p>
    <w:p w14:paraId="256A5AFA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7C30DE0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TOWN &amp; COUNTRY PLANNING ACT 1990 (AS AMENDED)</w:t>
      </w:r>
    </w:p>
    <w:p w14:paraId="79C23E4E" w14:textId="7C254618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</w:rPr>
      </w:pPr>
      <w:r w:rsidRPr="00970D04">
        <w:rPr>
          <w:b/>
        </w:rPr>
        <w:t>NATIONAL PLANNING POLICY FRAMEWORK 20</w:t>
      </w:r>
      <w:r w:rsidR="00A26176" w:rsidRPr="00970D04">
        <w:rPr>
          <w:b/>
        </w:rPr>
        <w:t>2</w:t>
      </w:r>
      <w:r w:rsidR="00D05B32">
        <w:rPr>
          <w:b/>
        </w:rPr>
        <w:t>3</w:t>
      </w:r>
    </w:p>
    <w:p w14:paraId="2BDD241C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5DBEFDB1" w14:textId="77777777" w:rsidR="00C1432A" w:rsidRPr="00970D04" w:rsidRDefault="00C1432A" w:rsidP="00C1432A">
      <w:pPr>
        <w:tabs>
          <w:tab w:val="left" w:pos="-1094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099"/>
          <w:tab w:val="left" w:pos="7200"/>
        </w:tabs>
        <w:spacing w:after="0" w:line="240" w:lineRule="auto"/>
        <w:rPr>
          <w:rFonts w:cs="Arial"/>
          <w:b/>
        </w:rPr>
      </w:pPr>
      <w:r w:rsidRPr="00970D04">
        <w:rPr>
          <w:rFonts w:cs="Arial"/>
          <w:b/>
        </w:rPr>
        <w:t>&lt;Consultation Name&gt;</w:t>
      </w:r>
    </w:p>
    <w:p w14:paraId="03175FFF" w14:textId="20CE7AFE" w:rsidR="00C1432A" w:rsidRPr="00D05B32" w:rsidRDefault="00C1432A" w:rsidP="00C1432A">
      <w:pPr>
        <w:tabs>
          <w:tab w:val="left" w:pos="5245"/>
        </w:tabs>
        <w:spacing w:after="0" w:line="240" w:lineRule="auto"/>
        <w:rPr>
          <w:b/>
          <w:i/>
          <w:iCs/>
        </w:rPr>
      </w:pPr>
      <w:r w:rsidRPr="00D05B32">
        <w:rPr>
          <w:rFonts w:cs="Arial"/>
          <w:b/>
          <w:i/>
          <w:iCs/>
        </w:rPr>
        <w:t>&lt;Proposal Description&gt;</w:t>
      </w:r>
    </w:p>
    <w:p w14:paraId="32CA74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BDCB6CC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  <w:r w:rsidRPr="00970D04">
        <w:rPr>
          <w:b/>
          <w:u w:val="single"/>
        </w:rPr>
        <w:t xml:space="preserve">Recommend Approval of Archaeological Written Scheme of Investigation  </w:t>
      </w:r>
    </w:p>
    <w:p w14:paraId="7D5D6E26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45790EF" w14:textId="37B9B9B3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Thank you for your consultation received on &lt;Log Date&gt;.</w:t>
      </w:r>
    </w:p>
    <w:p w14:paraId="2E5FCE4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C7A69F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Greater London Archaeological Advisory Service (GLAAS) provides archaeological advice in accordance with the National Planning Policy Framework and GLAAS Charter.</w:t>
      </w:r>
    </w:p>
    <w:p w14:paraId="6F40FF1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2B8678E2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Having considered the submitted document I confirm it accords with relevant standards and guidance and that it </w:t>
      </w:r>
      <w:proofErr w:type="gramStart"/>
      <w:r w:rsidRPr="00970D04">
        <w:t>is in compliance with</w:t>
      </w:r>
      <w:proofErr w:type="gramEnd"/>
      <w:r w:rsidRPr="00970D04">
        <w:t xml:space="preserve"> the condition.</w:t>
      </w:r>
    </w:p>
    <w:p w14:paraId="655D23C6" w14:textId="372DDC2B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&lt;Assessment of Significance&gt;</w:t>
      </w:r>
    </w:p>
    <w:p w14:paraId="40EA50E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start date when known should be communicated by the archaeological practice to this office.  I will conduct monitoring visits on behalf of your office.</w:t>
      </w:r>
    </w:p>
    <w:p w14:paraId="782D7105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255D03F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The archaeological condition will not be fully satisfied until all works are complete, including any post-excavation assessment/analysis leading to publication.</w:t>
      </w:r>
    </w:p>
    <w:p w14:paraId="3122A514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1923BFD8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This response relates solely to archaeological issues.</w:t>
      </w:r>
    </w:p>
    <w:p w14:paraId="0B838834" w14:textId="77777777" w:rsidR="00C1432A" w:rsidRPr="00970D04" w:rsidRDefault="00C1432A" w:rsidP="00C1432A">
      <w:pPr>
        <w:tabs>
          <w:tab w:val="left" w:pos="5245"/>
        </w:tabs>
        <w:spacing w:after="0" w:line="240" w:lineRule="auto"/>
        <w:rPr>
          <w:b/>
          <w:u w:val="single"/>
        </w:rPr>
      </w:pPr>
    </w:p>
    <w:p w14:paraId="500CF85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Yours sincerely</w:t>
      </w:r>
    </w:p>
    <w:p w14:paraId="1CA056C9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4E2E1870" w14:textId="642876C4" w:rsidR="00C1432A" w:rsidRPr="002C19CD" w:rsidRDefault="00C1432A" w:rsidP="00C1432A">
      <w:pPr>
        <w:tabs>
          <w:tab w:val="left" w:pos="5245"/>
        </w:tabs>
        <w:spacing w:after="0" w:line="240" w:lineRule="auto"/>
        <w:rPr>
          <w:b/>
          <w:bCs/>
        </w:rPr>
      </w:pPr>
      <w:r w:rsidRPr="002C19CD">
        <w:rPr>
          <w:b/>
          <w:bCs/>
        </w:rPr>
        <w:t>&lt;Casework Officer&gt;</w:t>
      </w:r>
    </w:p>
    <w:p w14:paraId="7F612739" w14:textId="77777777" w:rsidR="00EC6772" w:rsidRPr="00970D04" w:rsidRDefault="00EC6772" w:rsidP="00C1432A">
      <w:pPr>
        <w:tabs>
          <w:tab w:val="left" w:pos="5245"/>
        </w:tabs>
        <w:spacing w:after="0" w:line="240" w:lineRule="auto"/>
      </w:pPr>
    </w:p>
    <w:p w14:paraId="596C5C19" w14:textId="547B20A9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Archaeology Advis</w:t>
      </w:r>
      <w:r w:rsidR="00A26176" w:rsidRPr="00970D04">
        <w:t>e</w:t>
      </w:r>
      <w:r w:rsidRPr="00970D04">
        <w:t>r</w:t>
      </w:r>
    </w:p>
    <w:p w14:paraId="2D161C00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>Greater London Archaeological Advisory Service</w:t>
      </w:r>
    </w:p>
    <w:p w14:paraId="443CFB93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  <w:r w:rsidRPr="00970D04">
        <w:t xml:space="preserve">London and </w:t>
      </w:r>
      <w:proofErr w:type="gramStart"/>
      <w:r w:rsidRPr="00970D04">
        <w:t>South East</w:t>
      </w:r>
      <w:proofErr w:type="gramEnd"/>
      <w:r w:rsidRPr="00970D04">
        <w:t xml:space="preserve"> Region</w:t>
      </w:r>
    </w:p>
    <w:p w14:paraId="728C0C7E" w14:textId="77777777" w:rsidR="00C1432A" w:rsidRPr="00970D04" w:rsidRDefault="00C1432A" w:rsidP="00C1432A">
      <w:pPr>
        <w:tabs>
          <w:tab w:val="left" w:pos="5245"/>
        </w:tabs>
        <w:spacing w:after="0" w:line="240" w:lineRule="auto"/>
      </w:pPr>
    </w:p>
    <w:p w14:paraId="01C832AA" w14:textId="77777777" w:rsidR="00852A81" w:rsidRPr="00970D04" w:rsidRDefault="00852A81"/>
    <w:sectPr w:rsidR="00852A81" w:rsidRPr="00970D04" w:rsidSect="00BF6321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3DA9F" w14:textId="77777777" w:rsidR="00C05BDD" w:rsidRDefault="00C05BDD" w:rsidP="00BF6321">
      <w:pPr>
        <w:spacing w:after="0" w:line="240" w:lineRule="auto"/>
      </w:pPr>
      <w:r>
        <w:separator/>
      </w:r>
    </w:p>
  </w:endnote>
  <w:endnote w:type="continuationSeparator" w:id="0">
    <w:p w14:paraId="72D577D3" w14:textId="77777777" w:rsidR="00C05BDD" w:rsidRDefault="00C05BDD" w:rsidP="00BF6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8" w:type="dxa"/>
      <w:jc w:val="center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1515"/>
      <w:gridCol w:w="7253"/>
      <w:gridCol w:w="1670"/>
    </w:tblGrid>
    <w:tr w:rsidR="00BF6321" w:rsidRPr="006B0A48" w14:paraId="3845D80B" w14:textId="77777777" w:rsidTr="000E2876">
      <w:trPr>
        <w:trHeight w:val="68"/>
        <w:jc w:val="center"/>
      </w:trPr>
      <w:tc>
        <w:tcPr>
          <w:tcW w:w="1515" w:type="dxa"/>
        </w:tcPr>
        <w:p w14:paraId="19553ECA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39FAE42A" wp14:editId="69100083">
                <wp:extent cx="561975" cy="466725"/>
                <wp:effectExtent l="0" t="0" r="9525" b="952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53" w:type="dxa"/>
        </w:tcPr>
        <w:p w14:paraId="765694F6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Historic England, </w:t>
          </w:r>
          <w:r>
            <w:rPr>
              <w:rFonts w:eastAsia="Calibri"/>
              <w:spacing w:val="5"/>
              <w:sz w:val="16"/>
            </w:rPr>
            <w:t>4</w:t>
          </w:r>
          <w:r w:rsidRPr="00F9560E">
            <w:rPr>
              <w:rFonts w:eastAsia="Calibri"/>
              <w:spacing w:val="5"/>
              <w:sz w:val="16"/>
              <w:vertAlign w:val="superscript"/>
            </w:rPr>
            <w:t>th</w:t>
          </w:r>
          <w:r>
            <w:rPr>
              <w:rFonts w:eastAsia="Calibri"/>
              <w:spacing w:val="5"/>
              <w:sz w:val="16"/>
            </w:rPr>
            <w:t xml:space="preserve"> Floor, Cannon Bridge House</w:t>
          </w:r>
          <w:r w:rsidRPr="006B0A48">
            <w:rPr>
              <w:rFonts w:eastAsia="Calibri"/>
              <w:spacing w:val="5"/>
              <w:sz w:val="16"/>
            </w:rPr>
            <w:t xml:space="preserve">, </w:t>
          </w:r>
          <w:r>
            <w:rPr>
              <w:rFonts w:eastAsia="Calibri"/>
              <w:spacing w:val="5"/>
              <w:sz w:val="16"/>
            </w:rPr>
            <w:t xml:space="preserve">25 </w:t>
          </w:r>
          <w:proofErr w:type="spellStart"/>
          <w:r>
            <w:rPr>
              <w:rFonts w:eastAsia="Calibri"/>
              <w:spacing w:val="5"/>
              <w:sz w:val="16"/>
            </w:rPr>
            <w:t>Dowgate</w:t>
          </w:r>
          <w:proofErr w:type="spellEnd"/>
          <w:r>
            <w:rPr>
              <w:rFonts w:eastAsia="Calibri"/>
              <w:spacing w:val="5"/>
              <w:sz w:val="16"/>
            </w:rPr>
            <w:t xml:space="preserve"> Hill, </w:t>
          </w:r>
          <w:r w:rsidRPr="006B0A48">
            <w:rPr>
              <w:rFonts w:eastAsia="Calibri"/>
              <w:spacing w:val="5"/>
              <w:sz w:val="16"/>
            </w:rPr>
            <w:t>London EC</w:t>
          </w:r>
          <w:r>
            <w:rPr>
              <w:rFonts w:eastAsia="Calibri"/>
              <w:spacing w:val="5"/>
              <w:sz w:val="16"/>
            </w:rPr>
            <w:t>4R</w:t>
          </w:r>
          <w:r w:rsidRPr="006B0A48">
            <w:rPr>
              <w:rFonts w:eastAsia="Calibri"/>
              <w:spacing w:val="5"/>
              <w:sz w:val="16"/>
            </w:rPr>
            <w:t xml:space="preserve"> 2</w:t>
          </w:r>
          <w:r>
            <w:rPr>
              <w:rFonts w:eastAsia="Calibri"/>
              <w:spacing w:val="5"/>
              <w:sz w:val="16"/>
            </w:rPr>
            <w:t>YA</w:t>
          </w:r>
        </w:p>
        <w:p w14:paraId="729D8971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pacing w:val="5"/>
              <w:sz w:val="16"/>
            </w:rPr>
          </w:pPr>
          <w:r w:rsidRPr="006B0A48">
            <w:rPr>
              <w:rFonts w:eastAsia="Calibri"/>
              <w:spacing w:val="5"/>
              <w:sz w:val="16"/>
            </w:rPr>
            <w:t xml:space="preserve">Telephone 020 7973 </w:t>
          </w:r>
          <w:proofErr w:type="gramStart"/>
          <w:r w:rsidRPr="006B0A48">
            <w:rPr>
              <w:rFonts w:eastAsia="Calibri"/>
              <w:spacing w:val="5"/>
              <w:sz w:val="16"/>
            </w:rPr>
            <w:t>3700  Facsimile</w:t>
          </w:r>
          <w:proofErr w:type="gramEnd"/>
          <w:r w:rsidRPr="006B0A48">
            <w:rPr>
              <w:rFonts w:eastAsia="Calibri"/>
              <w:spacing w:val="5"/>
              <w:sz w:val="16"/>
            </w:rPr>
            <w:t xml:space="preserve"> 020 7973 3001</w:t>
          </w:r>
        </w:p>
        <w:p w14:paraId="20AE996E" w14:textId="77777777" w:rsidR="00BF6321" w:rsidRPr="006B0A48" w:rsidRDefault="00BF6321" w:rsidP="000E2876">
          <w:pPr>
            <w:tabs>
              <w:tab w:val="left" w:pos="1740"/>
              <w:tab w:val="center" w:pos="3518"/>
            </w:tabs>
            <w:spacing w:after="40"/>
            <w:jc w:val="center"/>
            <w:rPr>
              <w:rFonts w:eastAsia="Calibri"/>
              <w:spacing w:val="5"/>
              <w:sz w:val="16"/>
              <w:szCs w:val="16"/>
            </w:rPr>
          </w:pPr>
          <w:r w:rsidRPr="006B0A48">
            <w:rPr>
              <w:rFonts w:eastAsia="Calibri"/>
              <w:spacing w:val="5"/>
              <w:sz w:val="16"/>
              <w:szCs w:val="16"/>
            </w:rPr>
            <w:t>HistoricEngland.org.uk</w:t>
          </w:r>
        </w:p>
        <w:p w14:paraId="6540E1A8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snapToGrid w:val="0"/>
              <w:spacing w:val="5"/>
              <w:sz w:val="16"/>
              <w:szCs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Please note that Historic England operates an access to information policy.</w:t>
          </w:r>
        </w:p>
        <w:p w14:paraId="051DDBED" w14:textId="77777777" w:rsidR="00BF6321" w:rsidRPr="006B0A48" w:rsidRDefault="00BF6321" w:rsidP="000E2876">
          <w:pPr>
            <w:spacing w:after="40"/>
            <w:jc w:val="center"/>
            <w:rPr>
              <w:rFonts w:eastAsia="Calibri"/>
              <w:i/>
              <w:spacing w:val="5"/>
              <w:sz w:val="16"/>
            </w:rPr>
          </w:pPr>
          <w:r w:rsidRPr="006B0A48">
            <w:rPr>
              <w:rFonts w:eastAsia="Calibri"/>
              <w:snapToGrid w:val="0"/>
              <w:spacing w:val="5"/>
              <w:sz w:val="16"/>
              <w:szCs w:val="16"/>
            </w:rPr>
            <w:t>Correspondence or information which you send us may therefore become publicly available.</w:t>
          </w:r>
        </w:p>
      </w:tc>
      <w:tc>
        <w:tcPr>
          <w:tcW w:w="1670" w:type="dxa"/>
        </w:tcPr>
        <w:p w14:paraId="658ACA2B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jc w:val="right"/>
            <w:rPr>
              <w:sz w:val="21"/>
            </w:rPr>
          </w:pPr>
          <w:r>
            <w:rPr>
              <w:noProof/>
              <w:sz w:val="21"/>
              <w:lang w:eastAsia="en-GB"/>
            </w:rPr>
            <w:drawing>
              <wp:inline distT="0" distB="0" distL="0" distR="0" wp14:anchorId="25F098F4" wp14:editId="1A2889AE">
                <wp:extent cx="714375" cy="361950"/>
                <wp:effectExtent l="0" t="0" r="952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4375" cy="361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87AC0DF" w14:textId="77777777" w:rsidR="00BF6321" w:rsidRPr="006B0A48" w:rsidRDefault="00BF6321" w:rsidP="000E2876">
          <w:pPr>
            <w:tabs>
              <w:tab w:val="center" w:pos="4153"/>
              <w:tab w:val="right" w:pos="8306"/>
            </w:tabs>
            <w:rPr>
              <w:sz w:val="21"/>
            </w:rPr>
          </w:pPr>
        </w:p>
      </w:tc>
    </w:tr>
  </w:tbl>
  <w:p w14:paraId="6A7DFE34" w14:textId="77777777" w:rsidR="00BF6321" w:rsidRPr="00BF6321" w:rsidRDefault="00BF6321" w:rsidP="00BF6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38049" w14:textId="77777777" w:rsidR="00C05BDD" w:rsidRDefault="00C05BDD" w:rsidP="00BF6321">
      <w:pPr>
        <w:spacing w:after="0" w:line="240" w:lineRule="auto"/>
      </w:pPr>
      <w:r>
        <w:separator/>
      </w:r>
    </w:p>
  </w:footnote>
  <w:footnote w:type="continuationSeparator" w:id="0">
    <w:p w14:paraId="4CE5DD5E" w14:textId="77777777" w:rsidR="00C05BDD" w:rsidRDefault="00C05BDD" w:rsidP="00BF63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432A"/>
    <w:rsid w:val="00011AEF"/>
    <w:rsid w:val="000361F7"/>
    <w:rsid w:val="00083184"/>
    <w:rsid w:val="000908BF"/>
    <w:rsid w:val="001543B9"/>
    <w:rsid w:val="001A1F39"/>
    <w:rsid w:val="001B2785"/>
    <w:rsid w:val="00204ABF"/>
    <w:rsid w:val="002465CB"/>
    <w:rsid w:val="00282EF6"/>
    <w:rsid w:val="002C19CD"/>
    <w:rsid w:val="002C6D1B"/>
    <w:rsid w:val="003B22CC"/>
    <w:rsid w:val="003D1091"/>
    <w:rsid w:val="004424C4"/>
    <w:rsid w:val="00482C7E"/>
    <w:rsid w:val="005670F8"/>
    <w:rsid w:val="005829AA"/>
    <w:rsid w:val="005B237E"/>
    <w:rsid w:val="00616944"/>
    <w:rsid w:val="00624C71"/>
    <w:rsid w:val="00643ADB"/>
    <w:rsid w:val="006A3BB5"/>
    <w:rsid w:val="006C6131"/>
    <w:rsid w:val="007176FD"/>
    <w:rsid w:val="007A09BD"/>
    <w:rsid w:val="007B64E3"/>
    <w:rsid w:val="00852A81"/>
    <w:rsid w:val="008D7E57"/>
    <w:rsid w:val="0094749A"/>
    <w:rsid w:val="009526C5"/>
    <w:rsid w:val="00970D04"/>
    <w:rsid w:val="009D2EBB"/>
    <w:rsid w:val="009F7CEA"/>
    <w:rsid w:val="00A15D1A"/>
    <w:rsid w:val="00A26176"/>
    <w:rsid w:val="00AA6F23"/>
    <w:rsid w:val="00B41A57"/>
    <w:rsid w:val="00B5427A"/>
    <w:rsid w:val="00B7063F"/>
    <w:rsid w:val="00B730AC"/>
    <w:rsid w:val="00BC1507"/>
    <w:rsid w:val="00BC5F28"/>
    <w:rsid w:val="00BE6C50"/>
    <w:rsid w:val="00BF6321"/>
    <w:rsid w:val="00C05BDD"/>
    <w:rsid w:val="00C1432A"/>
    <w:rsid w:val="00CB762F"/>
    <w:rsid w:val="00CD1D00"/>
    <w:rsid w:val="00D05B32"/>
    <w:rsid w:val="00D222E6"/>
    <w:rsid w:val="00E415CE"/>
    <w:rsid w:val="00EC6772"/>
    <w:rsid w:val="00EF5226"/>
    <w:rsid w:val="00F7172A"/>
    <w:rsid w:val="00FC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B04A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D04"/>
    <w:rPr>
      <w:rFonts w:ascii="Source Sans Pro Light" w:eastAsia="Source Sans Pro" w:hAnsi="Source Sans Pro Light" w:cs="Source Sans Pro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unhideWhenUsed/>
    <w:rsid w:val="00C1432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14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1432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321"/>
  </w:style>
  <w:style w:type="paragraph" w:styleId="Footer">
    <w:name w:val="footer"/>
    <w:basedOn w:val="Normal"/>
    <w:link w:val="FooterChar"/>
    <w:uiPriority w:val="99"/>
    <w:unhideWhenUsed/>
    <w:rsid w:val="00BF63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321"/>
  </w:style>
  <w:style w:type="character" w:customStyle="1" w:styleId="KeyHeadDetailsChar">
    <w:name w:val="Key_HeadDetails Char"/>
    <w:basedOn w:val="DefaultParagraphFont"/>
    <w:link w:val="KeyHeadDetails"/>
    <w:locked/>
    <w:rsid w:val="00970D04"/>
    <w:rPr>
      <w:rFonts w:ascii="Source Sans Pro Light" w:hAnsi="Source Sans Pro Light" w:cs="Source Sans Pro"/>
      <w:sz w:val="20"/>
      <w:szCs w:val="20"/>
    </w:rPr>
  </w:style>
  <w:style w:type="paragraph" w:customStyle="1" w:styleId="KeyHeadDetails">
    <w:name w:val="Key_HeadDetails"/>
    <w:basedOn w:val="Normal"/>
    <w:link w:val="KeyHeadDetailsChar"/>
    <w:qFormat/>
    <w:rsid w:val="00970D04"/>
    <w:pPr>
      <w:tabs>
        <w:tab w:val="left" w:pos="5245"/>
      </w:tabs>
      <w:spacing w:after="0" w:line="240" w:lineRule="auto"/>
    </w:pPr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cfe00f-839a-4df9-b5c7-4ebac7d0c360">
      <Terms xmlns="http://schemas.microsoft.com/office/infopath/2007/PartnerControls"/>
    </lcf76f155ced4ddcb4097134ff3c332f>
    <SoftwareVersion xmlns="06cfe00f-839a-4df9-b5c7-4ebac7d0c360">2.105.1143.0 64-bit (May 2022)</SoftwareVersion>
    <TaxCatchAll xmlns="bb952b06-3268-4e55-b0fe-9eb49669fc0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4C6717266E74190F05281F89E6026" ma:contentTypeVersion="17" ma:contentTypeDescription="Create a new document." ma:contentTypeScope="" ma:versionID="2343acd8ed4986af9035717c377e987b">
  <xsd:schema xmlns:xsd="http://www.w3.org/2001/XMLSchema" xmlns:xs="http://www.w3.org/2001/XMLSchema" xmlns:p="http://schemas.microsoft.com/office/2006/metadata/properties" xmlns:ns2="06cfe00f-839a-4df9-b5c7-4ebac7d0c360" xmlns:ns3="610ec4a7-94b8-4d25-ad4b-84626814a18d" xmlns:ns4="bb952b06-3268-4e55-b0fe-9eb49669fc08" targetNamespace="http://schemas.microsoft.com/office/2006/metadata/properties" ma:root="true" ma:fieldsID="80560962e75b60efe544312e13b264a5" ns2:_="" ns3:_="" ns4:_="">
    <xsd:import namespace="06cfe00f-839a-4df9-b5c7-4ebac7d0c360"/>
    <xsd:import namespace="610ec4a7-94b8-4d25-ad4b-84626814a18d"/>
    <xsd:import namespace="bb952b06-3268-4e55-b0fe-9eb49669fc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4:TaxCatchAll" minOccurs="0"/>
                <xsd:element ref="ns2:MediaLengthInSeconds" minOccurs="0"/>
                <xsd:element ref="ns2:Software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fe00f-839a-4df9-b5c7-4ebac7d0c3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af4335e-c6cf-4429-aa3a-f62cbecd1b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SoftwareVersion" ma:index="24" nillable="true" ma:displayName="Software Version" ma:default="2.105.1143.0 64-bit (May 2022)" ma:format="Dropdown" ma:internalName="SoftwareVers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0ec4a7-94b8-4d25-ad4b-84626814a1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952b06-3268-4e55-b0fe-9eb49669fc0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00bbf865-c16c-4465-8fc5-8b9e44be09a1}" ma:internalName="TaxCatchAll" ma:showField="CatchAllData" ma:web="610ec4a7-94b8-4d25-ad4b-84626814a1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0EBBC-8382-449C-BC39-C8EB9741F23D}">
  <ds:schemaRefs>
    <ds:schemaRef ds:uri="http://schemas.microsoft.com/office/2006/metadata/properties"/>
    <ds:schemaRef ds:uri="http://schemas.microsoft.com/office/infopath/2007/PartnerControls"/>
    <ds:schemaRef ds:uri="06cfe00f-839a-4df9-b5c7-4ebac7d0c360"/>
    <ds:schemaRef ds:uri="bb952b06-3268-4e55-b0fe-9eb49669fc08"/>
  </ds:schemaRefs>
</ds:datastoreItem>
</file>

<file path=customXml/itemProps2.xml><?xml version="1.0" encoding="utf-8"?>
<ds:datastoreItem xmlns:ds="http://schemas.openxmlformats.org/officeDocument/2006/customXml" ds:itemID="{EE44979A-357A-4D26-9DAD-B03DB1A60C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DBEBE-CF4C-4B5E-800F-EC750F6C6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fe00f-839a-4df9-b5c7-4ebac7d0c360"/>
    <ds:schemaRef ds:uri="610ec4a7-94b8-4d25-ad4b-84626814a18d"/>
    <ds:schemaRef ds:uri="bb952b06-3268-4e55-b0fe-9eb49669fc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613BCC-C163-419F-9740-3044FD2FC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9</cp:revision>
  <dcterms:created xsi:type="dcterms:W3CDTF">2020-12-03T15:38:00Z</dcterms:created>
  <dcterms:modified xsi:type="dcterms:W3CDTF">2024-02-22T17:22:00Z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0x010100B414C6717266E74190F05281F89E6026</vt:lpwstr>
  </property>
</Properties>
</file>