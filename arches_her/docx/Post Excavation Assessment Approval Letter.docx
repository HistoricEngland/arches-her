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203DF9" w:rsidRPr="006C6EE0" w14:paraId="264C64DF" w14:textId="77777777" w:rsidTr="0063353D">
        <w:trPr>
          <w:trHeight w:hRule="exact" w:val="1343"/>
        </w:trPr>
        <w:tc>
          <w:tcPr>
            <w:tcW w:w="8976" w:type="dxa"/>
          </w:tcPr>
          <w:p w14:paraId="2C049A17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  <w:r w:rsidRPr="006C6EE0">
              <w:rPr>
                <w:rFonts w:ascii="Source Sans Pro Light" w:hAnsi="Source Sans Pro Light"/>
                <w:noProof/>
                <w:lang w:eastAsia="en-GB"/>
              </w:rPr>
              <w:drawing>
                <wp:inline distT="0" distB="0" distL="0" distR="0" wp14:anchorId="68D6AF8B" wp14:editId="0F194622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C6EE0">
              <w:rPr>
                <w:rFonts w:ascii="Source Sans Pro Light" w:hAnsi="Source Sans Pro Light"/>
              </w:rPr>
              <w:br/>
            </w:r>
          </w:p>
          <w:p w14:paraId="47982B50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33C2766D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46460FAF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08D48F7C" w14:textId="77777777" w:rsidR="00203DF9" w:rsidRPr="006C6EE0" w:rsidRDefault="00203DF9" w:rsidP="0063353D">
            <w:pPr>
              <w:tabs>
                <w:tab w:val="left" w:pos="5245"/>
              </w:tabs>
              <w:ind w:right="176"/>
              <w:jc w:val="center"/>
              <w:rPr>
                <w:rFonts w:ascii="Source Sans Pro Light" w:hAnsi="Source Sans Pro Light"/>
              </w:rPr>
            </w:pPr>
          </w:p>
          <w:p w14:paraId="5D913288" w14:textId="77777777" w:rsidR="00203DF9" w:rsidRPr="006C6EE0" w:rsidRDefault="00203DF9" w:rsidP="0063353D">
            <w:pPr>
              <w:tabs>
                <w:tab w:val="left" w:pos="5245"/>
              </w:tabs>
              <w:jc w:val="center"/>
              <w:rPr>
                <w:rFonts w:ascii="Source Sans Pro Light" w:hAnsi="Source Sans Pro Light"/>
              </w:rPr>
            </w:pPr>
          </w:p>
        </w:tc>
      </w:tr>
    </w:tbl>
    <w:p w14:paraId="5BC6943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B33DCD2" w14:textId="77777777" w:rsidR="00566FDC" w:rsidRPr="006C6EE0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566FDC" w:rsidRPr="006C6EE0" w:rsidSect="00522F08">
          <w:footerReference w:type="default" r:id="rId7"/>
          <w:pgSz w:w="11906" w:h="16838"/>
          <w:pgMar w:top="1440" w:right="1440" w:bottom="2694" w:left="1440" w:header="708" w:footer="708" w:gutter="0"/>
          <w:cols w:space="708"/>
          <w:docGrid w:linePitch="360"/>
        </w:sectPr>
      </w:pPr>
    </w:p>
    <w:p w14:paraId="25CDDFFC" w14:textId="77777777" w:rsidR="00DB560B" w:rsidRDefault="00DB560B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FAB1B5D" w14:textId="63754B1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/>
        </w:rPr>
        <w:t>Name of person consulting&gt;</w:t>
      </w:r>
    </w:p>
    <w:p w14:paraId="524585AB" w14:textId="49B34730" w:rsidR="00566FDC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>&lt;Address of consulting organisation</w:t>
      </w:r>
      <w:r w:rsidR="009D5C78" w:rsidRPr="00B3476E">
        <w:rPr>
          <w:rFonts w:ascii="Source Sans Pro Light" w:hAnsi="Source Sans Pro Light"/>
        </w:rPr>
        <w:t>&gt;</w:t>
      </w:r>
      <w:r w:rsidRPr="00B3476E">
        <w:rPr>
          <w:rFonts w:ascii="Source Sans Pro Light" w:hAnsi="Source Sans Pro Light"/>
        </w:rPr>
        <w:t xml:space="preserve"> </w:t>
      </w:r>
    </w:p>
    <w:p w14:paraId="683F08CA" w14:textId="77777777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B9298F8" w14:textId="77777777" w:rsidR="00DB560B" w:rsidRPr="00B3476E" w:rsidRDefault="00EE12CF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br w:type="column"/>
      </w:r>
    </w:p>
    <w:p w14:paraId="55412CFC" w14:textId="66169658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Your Ref: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Reference</w:t>
      </w:r>
      <w:r w:rsidR="009D5C78" w:rsidRPr="00B3476E">
        <w:rPr>
          <w:rFonts w:ascii="Source Sans Pro Light" w:hAnsi="Source Sans Pro Light"/>
        </w:rPr>
        <w:t>&gt;</w:t>
      </w:r>
    </w:p>
    <w:p w14:paraId="4067A633" w14:textId="382F26D8" w:rsidR="00203DF9" w:rsidRPr="00B3476E" w:rsidRDefault="00522F0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Our Ref: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Primary Reference Number</w:t>
      </w:r>
      <w:r w:rsidR="009D5C78" w:rsidRPr="00B3476E">
        <w:rPr>
          <w:rFonts w:ascii="Source Sans Pro Light" w:hAnsi="Source Sans Pro Light"/>
        </w:rPr>
        <w:t>&gt;</w:t>
      </w:r>
    </w:p>
    <w:p w14:paraId="635FC685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  <w:r w:rsidRPr="00B3476E">
        <w:rPr>
          <w:rFonts w:ascii="Source Sans Pro Light" w:hAnsi="Source Sans Pro Light"/>
        </w:rPr>
        <w:tab/>
      </w:r>
    </w:p>
    <w:p w14:paraId="6C4FCDE8" w14:textId="755C283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Contact: </w:t>
      </w:r>
      <w:r w:rsidR="009D5C78" w:rsidRPr="00B3476E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 w:cs="Arial"/>
        </w:rPr>
        <w:t>Casework Officer</w:t>
      </w:r>
      <w:r w:rsidR="009D5C78" w:rsidRPr="00B3476E">
        <w:rPr>
          <w:rFonts w:ascii="Source Sans Pro Light" w:hAnsi="Source Sans Pro Light" w:cs="Arial"/>
        </w:rPr>
        <w:t>&gt;</w:t>
      </w:r>
    </w:p>
    <w:p w14:paraId="4C9B2535" w14:textId="3B42328C" w:rsidR="00203DF9" w:rsidRPr="00B3476E" w:rsidRDefault="00203DF9" w:rsidP="00566FDC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Direct Dial: </w:t>
      </w:r>
      <w:r w:rsidR="009D5C78" w:rsidRPr="00B3476E">
        <w:rPr>
          <w:rFonts w:ascii="Source Sans Pro Light" w:hAnsi="Source Sans Pro Light"/>
        </w:rPr>
        <w:t>&lt;</w:t>
      </w:r>
      <w:r w:rsidR="00501D47" w:rsidRPr="00B3476E">
        <w:rPr>
          <w:rFonts w:ascii="Source Sans Pro Light" w:hAnsi="Source Sans Pro Light" w:cs="Arial"/>
        </w:rPr>
        <w:t>C</w:t>
      </w:r>
      <w:r w:rsidRPr="00B3476E">
        <w:rPr>
          <w:rFonts w:ascii="Source Sans Pro Light" w:hAnsi="Source Sans Pro Light" w:cs="Arial"/>
        </w:rPr>
        <w:t xml:space="preserve">asework </w:t>
      </w:r>
      <w:r w:rsidR="00501D47" w:rsidRPr="00B3476E">
        <w:rPr>
          <w:rFonts w:ascii="Source Sans Pro Light" w:hAnsi="Source Sans Pro Light" w:cs="Arial"/>
        </w:rPr>
        <w:t>O</w:t>
      </w:r>
      <w:r w:rsidRPr="00B3476E">
        <w:rPr>
          <w:rFonts w:ascii="Source Sans Pro Light" w:hAnsi="Source Sans Pro Light" w:cs="Arial"/>
        </w:rPr>
        <w:t>fficer</w:t>
      </w:r>
      <w:r w:rsidR="00501D47" w:rsidRPr="00B3476E">
        <w:rPr>
          <w:rFonts w:ascii="Source Sans Pro Light" w:hAnsi="Source Sans Pro Light" w:cs="Arial"/>
        </w:rPr>
        <w:t xml:space="preserve"> Number</w:t>
      </w:r>
      <w:r w:rsidR="009D5C78" w:rsidRPr="00B3476E">
        <w:rPr>
          <w:rFonts w:ascii="Source Sans Pro Light" w:hAnsi="Source Sans Pro Light"/>
        </w:rPr>
        <w:t>&gt;</w:t>
      </w:r>
      <w:r w:rsidRPr="00B3476E">
        <w:rPr>
          <w:rFonts w:ascii="Source Sans Pro Light" w:hAnsi="Source Sans Pro Light"/>
        </w:rPr>
        <w:t xml:space="preserve"> </w:t>
      </w:r>
    </w:p>
    <w:p w14:paraId="1BE1B2B3" w14:textId="77777777" w:rsidR="00247964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Email: </w:t>
      </w:r>
      <w:r w:rsidR="009D5C78" w:rsidRPr="00B3476E">
        <w:rPr>
          <w:rFonts w:ascii="Source Sans Pro Light" w:hAnsi="Source Sans Pro Light"/>
        </w:rPr>
        <w:t>&lt;</w:t>
      </w:r>
      <w:r w:rsidR="00501D47" w:rsidRPr="00B3476E">
        <w:rPr>
          <w:rFonts w:ascii="Source Sans Pro Light" w:hAnsi="Source Sans Pro Light" w:cs="Arial"/>
        </w:rPr>
        <w:t>C</w:t>
      </w:r>
      <w:r w:rsidRPr="00B3476E">
        <w:rPr>
          <w:rFonts w:ascii="Source Sans Pro Light" w:hAnsi="Source Sans Pro Light" w:cs="Arial"/>
        </w:rPr>
        <w:t xml:space="preserve">asework </w:t>
      </w:r>
      <w:r w:rsidR="00501D47" w:rsidRPr="00B3476E">
        <w:rPr>
          <w:rFonts w:ascii="Source Sans Pro Light" w:hAnsi="Source Sans Pro Light" w:cs="Arial"/>
        </w:rPr>
        <w:t>O</w:t>
      </w:r>
      <w:r w:rsidRPr="00B3476E">
        <w:rPr>
          <w:rFonts w:ascii="Source Sans Pro Light" w:hAnsi="Source Sans Pro Light" w:cs="Arial"/>
        </w:rPr>
        <w:t>fficer</w:t>
      </w:r>
      <w:r w:rsidR="00501D47" w:rsidRPr="00B3476E">
        <w:rPr>
          <w:rFonts w:ascii="Source Sans Pro Light" w:hAnsi="Source Sans Pro Light" w:cs="Arial"/>
        </w:rPr>
        <w:t xml:space="preserve"> Email</w:t>
      </w:r>
      <w:r w:rsidR="009D5C78" w:rsidRPr="00B3476E">
        <w:rPr>
          <w:rFonts w:ascii="Source Sans Pro Light" w:hAnsi="Source Sans Pro Light"/>
        </w:rPr>
        <w:t>&gt;</w:t>
      </w:r>
    </w:p>
    <w:p w14:paraId="2D42E565" w14:textId="7A670D9C" w:rsidR="00566FDC" w:rsidRPr="00B3476E" w:rsidRDefault="00566FDC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6EF39B1" w14:textId="3C914CFA" w:rsidR="00247964" w:rsidRPr="00B3476E" w:rsidRDefault="00247964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  <w:sectPr w:rsidR="00247964" w:rsidRPr="00B3476E" w:rsidSect="00566FDC">
          <w:type w:val="continuous"/>
          <w:pgSz w:w="11906" w:h="16838"/>
          <w:pgMar w:top="1440" w:right="1440" w:bottom="2694" w:left="1440" w:header="708" w:footer="708" w:gutter="0"/>
          <w:cols w:num="2" w:space="708" w:equalWidth="0">
            <w:col w:w="5004" w:space="720"/>
            <w:col w:w="3300"/>
          </w:cols>
          <w:docGrid w:linePitch="360"/>
        </w:sectPr>
      </w:pPr>
    </w:p>
    <w:p w14:paraId="52853A87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C23375D" w14:textId="3EB71172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                                                                                           </w:t>
      </w:r>
      <w:r w:rsidR="004E2D28" w:rsidRPr="00B3476E">
        <w:rPr>
          <w:rFonts w:ascii="Source Sans Pro Light" w:hAnsi="Source Sans Pro Light"/>
        </w:rPr>
        <w:tab/>
      </w:r>
      <w:r w:rsidR="004E2D28" w:rsidRPr="00B3476E">
        <w:rPr>
          <w:rFonts w:ascii="Source Sans Pro Light" w:hAnsi="Source Sans Pro Light"/>
        </w:rPr>
        <w:tab/>
      </w:r>
      <w:r w:rsidR="009D5C78" w:rsidRPr="00B3476E">
        <w:rPr>
          <w:rFonts w:ascii="Source Sans Pro Light" w:hAnsi="Source Sans Pro Light"/>
        </w:rPr>
        <w:t>&lt;</w:t>
      </w:r>
      <w:r w:rsidRPr="00B3476E">
        <w:rPr>
          <w:rFonts w:ascii="Source Sans Pro Light" w:hAnsi="Source Sans Pro Light" w:cs="Arial"/>
        </w:rPr>
        <w:t>Completion Date</w:t>
      </w:r>
      <w:r w:rsidR="009D5C78" w:rsidRPr="00B3476E">
        <w:rPr>
          <w:rFonts w:ascii="Source Sans Pro Light" w:hAnsi="Source Sans Pro Light" w:cs="Arial"/>
        </w:rPr>
        <w:t>&gt;</w:t>
      </w:r>
    </w:p>
    <w:p w14:paraId="4E0FE152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243EE44" w14:textId="77777777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13187AA0" w14:textId="25629621" w:rsidR="00203DF9" w:rsidRPr="00B3476E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B3476E">
        <w:rPr>
          <w:rFonts w:ascii="Source Sans Pro Light" w:hAnsi="Source Sans Pro Light"/>
        </w:rPr>
        <w:t xml:space="preserve">Dear </w:t>
      </w:r>
      <w:r w:rsidR="009D5C78" w:rsidRPr="00B3476E">
        <w:rPr>
          <w:rFonts w:ascii="Source Sans Pro Light" w:hAnsi="Source Sans Pro Light" w:cs="Arial"/>
          <w:noProof/>
        </w:rPr>
        <w:t>&lt;</w:t>
      </w:r>
      <w:r w:rsidR="00566FDC" w:rsidRPr="00B3476E">
        <w:rPr>
          <w:rFonts w:ascii="Source Sans Pro Light" w:hAnsi="Source Sans Pro Light" w:cs="Arial"/>
          <w:noProof/>
        </w:rPr>
        <w:t>Contact Name&gt;</w:t>
      </w:r>
      <w:r w:rsidR="00566FDC" w:rsidRPr="00B3476E">
        <w:rPr>
          <w:rFonts w:ascii="Source Sans Pro Light" w:hAnsi="Source Sans Pro Light" w:cs="Arial"/>
        </w:rPr>
        <w:t>,</w:t>
      </w:r>
    </w:p>
    <w:p w14:paraId="2D25106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01F26BA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TOWN &amp; COUNTRY PLANNING ACT 1990 (AS AMENDED)</w:t>
      </w:r>
    </w:p>
    <w:p w14:paraId="4C18964C" w14:textId="59A30CD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</w:rPr>
      </w:pPr>
      <w:r w:rsidRPr="006C6EE0">
        <w:rPr>
          <w:rFonts w:ascii="Source Sans Pro Light" w:hAnsi="Source Sans Pro Light"/>
          <w:b/>
        </w:rPr>
        <w:t>NATIONAL PLANNING POLICY FRAMEWORK 20</w:t>
      </w:r>
      <w:r w:rsidR="00B3476E">
        <w:rPr>
          <w:rFonts w:ascii="Source Sans Pro Light" w:hAnsi="Source Sans Pro Light"/>
          <w:b/>
        </w:rPr>
        <w:t>21</w:t>
      </w:r>
    </w:p>
    <w:p w14:paraId="664AB70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5C7B15" w14:textId="77777777" w:rsidR="00203DF9" w:rsidRPr="006C6EE0" w:rsidRDefault="00203DF9" w:rsidP="00203DF9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6C6EE0">
        <w:rPr>
          <w:rFonts w:cs="Arial"/>
          <w:b/>
        </w:rPr>
        <w:t>&lt;Consultation Name&gt;</w:t>
      </w:r>
    </w:p>
    <w:p w14:paraId="05EAB1EB" w14:textId="77896003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cs="Arial"/>
        </w:rPr>
        <w:t>&lt;</w:t>
      </w:r>
      <w:r w:rsidR="00203DF9" w:rsidRPr="006C6EE0">
        <w:rPr>
          <w:rFonts w:cs="Arial"/>
          <w:i/>
        </w:rPr>
        <w:t>Proposal</w:t>
      </w:r>
      <w:r w:rsidR="00566FDC" w:rsidRPr="006C6EE0">
        <w:rPr>
          <w:rFonts w:cs="Arial"/>
          <w:i/>
        </w:rPr>
        <w:t xml:space="preserve"> Description</w:t>
      </w:r>
      <w:r w:rsidRPr="006C6EE0">
        <w:rPr>
          <w:rFonts w:cs="Arial"/>
        </w:rPr>
        <w:t>&gt;</w:t>
      </w:r>
    </w:p>
    <w:p w14:paraId="17B83D5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12152811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  <w:r w:rsidRPr="006C6EE0">
        <w:rPr>
          <w:rFonts w:ascii="Source Sans Pro Light" w:hAnsi="Source Sans Pro Light"/>
          <w:b/>
          <w:u w:val="single"/>
        </w:rPr>
        <w:t>Recommend Approval of Post-Excavation Assessment and its programme to complete analysis, publication, dissemination and archiving of the archaeological investigation</w:t>
      </w:r>
    </w:p>
    <w:p w14:paraId="50AECD45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D05B9A4" w14:textId="1AB9AFCA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Thank you for your consultation received </w:t>
      </w:r>
      <w:r w:rsidRPr="00B3476E">
        <w:rPr>
          <w:rFonts w:ascii="Source Sans Pro Light" w:hAnsi="Source Sans Pro Light"/>
        </w:rPr>
        <w:t xml:space="preserve">on </w:t>
      </w:r>
      <w:r w:rsidR="009D5C78" w:rsidRPr="00B3476E">
        <w:rPr>
          <w:rFonts w:ascii="Source Sans Pro Light" w:hAnsi="Source Sans Pro Light"/>
        </w:rPr>
        <w:t>&lt;</w:t>
      </w:r>
      <w:r w:rsidR="00566FDC" w:rsidRPr="00B3476E">
        <w:rPr>
          <w:rFonts w:ascii="Source Sans Pro Light" w:hAnsi="Source Sans Pro Light" w:cs="Arial"/>
        </w:rPr>
        <w:t>Log</w:t>
      </w:r>
      <w:r w:rsidRPr="00B3476E">
        <w:rPr>
          <w:rFonts w:ascii="Source Sans Pro Light" w:hAnsi="Source Sans Pro Light" w:cs="Arial"/>
        </w:rPr>
        <w:t xml:space="preserve"> </w:t>
      </w:r>
      <w:r w:rsidR="009D5C78" w:rsidRPr="00B3476E">
        <w:rPr>
          <w:rFonts w:ascii="Source Sans Pro Light" w:hAnsi="Source Sans Pro Light" w:cs="Arial"/>
        </w:rPr>
        <w:t>D</w:t>
      </w:r>
      <w:r w:rsidRPr="00B3476E">
        <w:rPr>
          <w:rFonts w:ascii="Source Sans Pro Light" w:hAnsi="Source Sans Pro Light" w:cs="Arial"/>
        </w:rPr>
        <w:t>ate</w:t>
      </w:r>
      <w:r w:rsidR="009D5C78" w:rsidRPr="00B3476E">
        <w:rPr>
          <w:rFonts w:ascii="Source Sans Pro Light" w:hAnsi="Source Sans Pro Light" w:cs="Arial"/>
        </w:rPr>
        <w:t>&gt;</w:t>
      </w:r>
      <w:r w:rsidRPr="00B3476E">
        <w:rPr>
          <w:rFonts w:ascii="Source Sans Pro Light" w:hAnsi="Source Sans Pro Light"/>
        </w:rPr>
        <w:t>.</w:t>
      </w:r>
    </w:p>
    <w:p w14:paraId="3FAF9FC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4F921912" w14:textId="1A790CAC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 xml:space="preserve">The Greater London Archaeological Advisory Service (GLAAS) provides archaeological </w:t>
      </w:r>
      <w:r w:rsidR="00B3476E" w:rsidRPr="006C6EE0">
        <w:rPr>
          <w:rFonts w:ascii="Source Sans Pro Light" w:hAnsi="Source Sans Pro Light"/>
        </w:rPr>
        <w:t>advice in</w:t>
      </w:r>
      <w:bookmarkStart w:id="0" w:name="_GoBack"/>
      <w:bookmarkEnd w:id="0"/>
      <w:r w:rsidRPr="006C6EE0">
        <w:rPr>
          <w:rFonts w:ascii="Source Sans Pro Light" w:hAnsi="Source Sans Pro Light"/>
        </w:rPr>
        <w:t xml:space="preserve"> accordance with the National Planning Policy Framework and GLAAS Charter.</w:t>
      </w:r>
    </w:p>
    <w:p w14:paraId="32D897B7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269C43B8" w14:textId="6A45637C" w:rsidR="00221003" w:rsidRPr="006C6EE0" w:rsidRDefault="009D5C78" w:rsidP="00221003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221003" w:rsidRPr="006C6EE0">
        <w:rPr>
          <w:rFonts w:cs="Arial"/>
        </w:rPr>
        <w:t>Condition Type</w:t>
      </w:r>
      <w:r w:rsidR="00221003" w:rsidRPr="006C6EE0">
        <w:rPr>
          <w:rFonts w:ascii="Source Sans Pro Light" w:hAnsi="Source Sans Pro Light"/>
        </w:rPr>
        <w:t>&gt;</w:t>
      </w:r>
    </w:p>
    <w:p w14:paraId="3A410898" w14:textId="2AC0EB2F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566FDC" w:rsidRPr="006C6EE0">
        <w:rPr>
          <w:rFonts w:cs="Arial"/>
        </w:rPr>
        <w:t>Condition</w:t>
      </w:r>
      <w:r w:rsidRPr="006C6EE0">
        <w:rPr>
          <w:rFonts w:cs="Arial"/>
        </w:rPr>
        <w:t>&gt;</w:t>
      </w:r>
    </w:p>
    <w:p w14:paraId="6BF38323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77FAC056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Having considered the submitted document I recommend its approval. However, the further work set out in the document must be completed in order to satisfy the archaeological condition.</w:t>
      </w:r>
    </w:p>
    <w:p w14:paraId="69B18F5D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5BD5C0D2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This response relates solely to archaeological issues.</w:t>
      </w:r>
    </w:p>
    <w:p w14:paraId="3253108E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  <w:b/>
          <w:u w:val="single"/>
        </w:rPr>
      </w:pPr>
    </w:p>
    <w:p w14:paraId="37AEF060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Yours sincerely</w:t>
      </w:r>
    </w:p>
    <w:p w14:paraId="4D487614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</w:p>
    <w:p w14:paraId="6FE6C9FC" w14:textId="1B447241" w:rsidR="00203DF9" w:rsidRPr="006C6EE0" w:rsidRDefault="009D5C78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&lt;</w:t>
      </w:r>
      <w:r w:rsidR="00203DF9" w:rsidRPr="006C6EE0">
        <w:rPr>
          <w:rFonts w:ascii="Source Sans Pro Light" w:hAnsi="Source Sans Pro Light"/>
        </w:rPr>
        <w:t>Casework Officer</w:t>
      </w:r>
      <w:r w:rsidRPr="006C6EE0">
        <w:rPr>
          <w:rFonts w:ascii="Source Sans Pro Light" w:hAnsi="Source Sans Pro Light"/>
        </w:rPr>
        <w:t>&gt;</w:t>
      </w:r>
    </w:p>
    <w:p w14:paraId="03DFB7E5" w14:textId="75D9128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Archaeology Advis</w:t>
      </w:r>
      <w:r w:rsidR="00B3476E">
        <w:rPr>
          <w:rFonts w:ascii="Source Sans Pro Light" w:hAnsi="Source Sans Pro Light"/>
        </w:rPr>
        <w:t>e</w:t>
      </w:r>
      <w:r w:rsidRPr="006C6EE0">
        <w:rPr>
          <w:rFonts w:ascii="Source Sans Pro Light" w:hAnsi="Source Sans Pro Light"/>
        </w:rPr>
        <w:t>r</w:t>
      </w:r>
    </w:p>
    <w:p w14:paraId="389E7CAC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Greater London Archaeological Advisory Service</w:t>
      </w:r>
    </w:p>
    <w:p w14:paraId="332199F8" w14:textId="77777777" w:rsidR="00203DF9" w:rsidRPr="006C6EE0" w:rsidRDefault="00203DF9" w:rsidP="00203DF9">
      <w:pPr>
        <w:tabs>
          <w:tab w:val="left" w:pos="5245"/>
        </w:tabs>
        <w:spacing w:after="0" w:line="240" w:lineRule="auto"/>
        <w:rPr>
          <w:rFonts w:ascii="Source Sans Pro Light" w:hAnsi="Source Sans Pro Light"/>
        </w:rPr>
      </w:pPr>
      <w:r w:rsidRPr="006C6EE0">
        <w:rPr>
          <w:rFonts w:ascii="Source Sans Pro Light" w:hAnsi="Source Sans Pro Light"/>
        </w:rPr>
        <w:t>London and South East Region</w:t>
      </w:r>
    </w:p>
    <w:p w14:paraId="2B1C7D83" w14:textId="77777777" w:rsidR="00203DF9" w:rsidRPr="006C6EE0" w:rsidRDefault="00203DF9" w:rsidP="00203DF9">
      <w:pPr>
        <w:tabs>
          <w:tab w:val="left" w:pos="5245"/>
        </w:tabs>
        <w:rPr>
          <w:rFonts w:ascii="Source Sans Pro Light" w:hAnsi="Source Sans Pro Light"/>
        </w:rPr>
      </w:pPr>
    </w:p>
    <w:p w14:paraId="7F07C9D3" w14:textId="77777777" w:rsidR="00852A81" w:rsidRPr="006C6EE0" w:rsidRDefault="00852A81"/>
    <w:sectPr w:rsidR="00852A81" w:rsidRPr="006C6EE0" w:rsidSect="00566FDC">
      <w:type w:val="continuous"/>
      <w:pgSz w:w="11906" w:h="16838"/>
      <w:pgMar w:top="1440" w:right="1440" w:bottom="269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BC069" w14:textId="77777777" w:rsidR="00587581" w:rsidRDefault="00587581" w:rsidP="00522F08">
      <w:pPr>
        <w:spacing w:after="0" w:line="240" w:lineRule="auto"/>
      </w:pPr>
      <w:r>
        <w:separator/>
      </w:r>
    </w:p>
  </w:endnote>
  <w:endnote w:type="continuationSeparator" w:id="0">
    <w:p w14:paraId="5C8A7879" w14:textId="77777777" w:rsidR="00587581" w:rsidRDefault="00587581" w:rsidP="00522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panose1 w:val="020B0403030403020204"/>
    <w:charset w:val="00"/>
    <w:family w:val="swiss"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522F08" w:rsidRPr="006B0A48" w14:paraId="032393FD" w14:textId="77777777" w:rsidTr="007015D8">
      <w:trPr>
        <w:trHeight w:val="68"/>
        <w:jc w:val="center"/>
      </w:trPr>
      <w:tc>
        <w:tcPr>
          <w:tcW w:w="1515" w:type="dxa"/>
        </w:tcPr>
        <w:p w14:paraId="202005BE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5214E2F1" wp14:editId="0653204E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0788FE67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Dowgate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2D94679F" w14:textId="77777777" w:rsidR="00522F08" w:rsidRPr="006B0A48" w:rsidRDefault="00522F08" w:rsidP="007015D8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>Telephone 020 7973 3700  Facsimile 020 7973 3001</w:t>
          </w:r>
        </w:p>
        <w:p w14:paraId="31580D10" w14:textId="77777777" w:rsidR="00522F08" w:rsidRPr="006B0A48" w:rsidRDefault="00522F08" w:rsidP="007015D8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19F9F189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24B3DCA1" w14:textId="77777777" w:rsidR="00522F08" w:rsidRPr="006B0A48" w:rsidRDefault="00522F08" w:rsidP="007015D8">
          <w:pPr>
            <w:spacing w:after="40"/>
            <w:jc w:val="center"/>
            <w:rPr>
              <w:rFonts w:ascii="Source Sans Pro Light" w:eastAsia="Calibri" w:hAnsi="Source Sans Pro Light"/>
              <w:i/>
              <w:spacing w:val="5"/>
              <w:sz w:val="16"/>
            </w:rPr>
          </w:pPr>
          <w:r w:rsidRPr="006B0A48">
            <w:rPr>
              <w:rFonts w:ascii="Source Sans Pro Light" w:eastAsia="Calibri" w:hAnsi="Source Sans Pro Light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2323C762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E0B0144" wp14:editId="473C58A2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EA4CB9A" w14:textId="77777777" w:rsidR="00522F08" w:rsidRPr="006B0A48" w:rsidRDefault="00522F08" w:rsidP="007015D8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06F0F781" w14:textId="77777777" w:rsidR="00522F08" w:rsidRDefault="00522F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20A8D" w14:textId="77777777" w:rsidR="00587581" w:rsidRDefault="00587581" w:rsidP="00522F08">
      <w:pPr>
        <w:spacing w:after="0" w:line="240" w:lineRule="auto"/>
      </w:pPr>
      <w:r>
        <w:separator/>
      </w:r>
    </w:p>
  </w:footnote>
  <w:footnote w:type="continuationSeparator" w:id="0">
    <w:p w14:paraId="472C711C" w14:textId="77777777" w:rsidR="00587581" w:rsidRDefault="00587581" w:rsidP="00522F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F9"/>
    <w:rsid w:val="00194C68"/>
    <w:rsid w:val="00203DF9"/>
    <w:rsid w:val="00221003"/>
    <w:rsid w:val="00247964"/>
    <w:rsid w:val="002A408B"/>
    <w:rsid w:val="004428B1"/>
    <w:rsid w:val="00484BE1"/>
    <w:rsid w:val="004E2D28"/>
    <w:rsid w:val="00501D47"/>
    <w:rsid w:val="00502154"/>
    <w:rsid w:val="00522F08"/>
    <w:rsid w:val="00566FDC"/>
    <w:rsid w:val="00587581"/>
    <w:rsid w:val="006C6EE0"/>
    <w:rsid w:val="008173C9"/>
    <w:rsid w:val="00840CC0"/>
    <w:rsid w:val="00852A81"/>
    <w:rsid w:val="008D53D6"/>
    <w:rsid w:val="009D5C78"/>
    <w:rsid w:val="00A94D78"/>
    <w:rsid w:val="00AB3E2A"/>
    <w:rsid w:val="00AB474C"/>
    <w:rsid w:val="00B3476E"/>
    <w:rsid w:val="00C260AC"/>
    <w:rsid w:val="00C35E33"/>
    <w:rsid w:val="00C73C69"/>
    <w:rsid w:val="00DB560B"/>
    <w:rsid w:val="00EE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27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474C"/>
    <w:rPr>
      <w:rFonts w:ascii="Source Sans Pro" w:eastAsia="Source Sans Pro" w:hAnsi="Source Sans Pro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203DF9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03D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03DF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D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F08"/>
  </w:style>
  <w:style w:type="paragraph" w:styleId="Footer">
    <w:name w:val="footer"/>
    <w:basedOn w:val="Normal"/>
    <w:link w:val="FooterChar"/>
    <w:uiPriority w:val="99"/>
    <w:unhideWhenUsed/>
    <w:rsid w:val="00522F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2" ma:contentTypeDescription="Create a new document." ma:contentTypeScope="" ma:versionID="9c5a627168d06f595f33ca24f35aedd4">
  <xsd:schema xmlns:xsd="http://www.w3.org/2001/XMLSchema" xmlns:xs="http://www.w3.org/2001/XMLSchema" xmlns:p="http://schemas.microsoft.com/office/2006/metadata/properties" xmlns:ns2="06cfe00f-839a-4df9-b5c7-4ebac7d0c360" xmlns:ns3="610ec4a7-94b8-4d25-ad4b-84626814a18d" targetNamespace="http://schemas.microsoft.com/office/2006/metadata/properties" ma:root="true" ma:fieldsID="4bcf9b8f6f85f90451be37a25cf20a3b" ns2:_="" ns3:_="">
    <xsd:import namespace="06cfe00f-839a-4df9-b5c7-4ebac7d0c360"/>
    <xsd:import namespace="610ec4a7-94b8-4d25-ad4b-84626814a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187565-13A2-477F-A015-D30017B535D8}"/>
</file>

<file path=customXml/itemProps2.xml><?xml version="1.0" encoding="utf-8"?>
<ds:datastoreItem xmlns:ds="http://schemas.openxmlformats.org/officeDocument/2006/customXml" ds:itemID="{1DD93678-93A8-4F55-806C-C88B8DA05B9B}"/>
</file>

<file path=customXml/itemProps3.xml><?xml version="1.0" encoding="utf-8"?>
<ds:datastoreItem xmlns:ds="http://schemas.openxmlformats.org/officeDocument/2006/customXml" ds:itemID="{9A85FC17-E254-4830-B406-85BD36C498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10</cp:revision>
  <dcterms:created xsi:type="dcterms:W3CDTF">2020-12-09T08:43:00Z</dcterms:created>
  <dcterms:modified xsi:type="dcterms:W3CDTF">2022-04-19T08:52:00Z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