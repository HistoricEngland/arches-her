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E3731B" w:rsidRPr="00D409FA" w14:paraId="47BB7292" w14:textId="77777777" w:rsidTr="00001434">
        <w:trPr>
          <w:trHeight w:hRule="exact" w:val="1343"/>
        </w:trPr>
        <w:tc>
          <w:tcPr>
            <w:tcW w:w="8976" w:type="dxa"/>
          </w:tcPr>
          <w:p w14:paraId="2F744AB9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  <w:bookmarkStart w:id="0" w:name="bklogo1"/>
            <w:r w:rsidRPr="00D409FA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3E1A06B3" wp14:editId="077FC61D">
                  <wp:extent cx="2600325" cy="838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D409FA">
              <w:rPr>
                <w:rFonts w:ascii="Source Sans Pro Light" w:hAnsi="Source Sans Pro Light"/>
                <w:sz w:val="24"/>
              </w:rPr>
              <w:br/>
            </w:r>
          </w:p>
          <w:p w14:paraId="1B637726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51DE9B69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63FCE43B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77CCAA82" w14:textId="77777777" w:rsidR="00E3731B" w:rsidRPr="00D409FA" w:rsidRDefault="00E3731B" w:rsidP="00001434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  <w:sz w:val="24"/>
              </w:rPr>
            </w:pPr>
          </w:p>
          <w:p w14:paraId="01B63FD5" w14:textId="77777777" w:rsidR="00E3731B" w:rsidRPr="00D409FA" w:rsidRDefault="00E3731B" w:rsidP="00001434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  <w:sz w:val="24"/>
              </w:rPr>
            </w:pPr>
          </w:p>
        </w:tc>
      </w:tr>
    </w:tbl>
    <w:p w14:paraId="6DC23E24" w14:textId="77777777" w:rsidR="00550A7E" w:rsidRDefault="00550A7E" w:rsidP="00293603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bookmarkStart w:id="1" w:name="bksal"/>
      <w:bookmarkStart w:id="2" w:name="bkpara"/>
      <w:bookmarkEnd w:id="1"/>
      <w:bookmarkEnd w:id="2"/>
    </w:p>
    <w:p w14:paraId="3026574D" w14:textId="77777777" w:rsidR="003B1130" w:rsidRDefault="003B1130" w:rsidP="00293603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bookmarkStart w:id="3" w:name="_GoBack"/>
      <w:bookmarkEnd w:id="3"/>
    </w:p>
    <w:p w14:paraId="686D6BCF" w14:textId="0118D169" w:rsidR="003B1130" w:rsidRPr="00D409FA" w:rsidRDefault="003B1130" w:rsidP="00293603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  <w:sectPr w:rsidR="003B1130" w:rsidRPr="00D409FA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CDCCA6" w14:textId="751AF5E8" w:rsidR="00E3731B" w:rsidRPr="00952B40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>&lt;Name of person consulting&gt;</w:t>
      </w:r>
    </w:p>
    <w:p w14:paraId="1A30DE17" w14:textId="7674032F" w:rsidR="00001434" w:rsidRPr="00952B40" w:rsidRDefault="00547E5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>&lt;Address of consulting organisation&gt;</w:t>
      </w:r>
      <w:r w:rsidR="00E3731B" w:rsidRPr="00952B40">
        <w:rPr>
          <w:rFonts w:ascii="Source Sans Pro Light" w:hAnsi="Source Sans Pro Light"/>
          <w:sz w:val="24"/>
          <w:szCs w:val="24"/>
        </w:rPr>
        <w:t xml:space="preserve"> </w:t>
      </w:r>
    </w:p>
    <w:p w14:paraId="5BAB2246" w14:textId="77777777" w:rsidR="001D7A6B" w:rsidRPr="00952B40" w:rsidRDefault="001D7A6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2604C34B" w14:textId="4E38EBAB" w:rsidR="00E3731B" w:rsidRPr="00952B40" w:rsidRDefault="00C738B1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br w:type="column"/>
      </w:r>
      <w:r w:rsidR="00E3731B" w:rsidRPr="00952B40">
        <w:rPr>
          <w:rFonts w:ascii="Source Sans Pro Light" w:hAnsi="Source Sans Pro Light"/>
          <w:sz w:val="24"/>
          <w:szCs w:val="24"/>
        </w:rPr>
        <w:t>Your Ref:</w:t>
      </w:r>
      <w:r w:rsidR="00FA2F79">
        <w:rPr>
          <w:rFonts w:ascii="Source Sans Pro Light" w:hAnsi="Source Sans Pro Light"/>
          <w:sz w:val="24"/>
          <w:szCs w:val="24"/>
        </w:rPr>
        <w:t> </w:t>
      </w:r>
      <w:r w:rsidR="00547E5B" w:rsidRPr="00952B40">
        <w:rPr>
          <w:rFonts w:ascii="Source Sans Pro Light" w:hAnsi="Source Sans Pro Light"/>
          <w:sz w:val="24"/>
          <w:szCs w:val="24"/>
        </w:rPr>
        <w:t>&lt;Reference&gt;</w:t>
      </w:r>
    </w:p>
    <w:p w14:paraId="1FC4D044" w14:textId="720975C8" w:rsidR="00E3731B" w:rsidRPr="00952B40" w:rsidRDefault="00750F67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>Our Ref:</w:t>
      </w:r>
      <w:r w:rsidR="00FA2F79">
        <w:rPr>
          <w:rFonts w:ascii="Source Sans Pro Light" w:hAnsi="Source Sans Pro Light"/>
          <w:sz w:val="24"/>
          <w:szCs w:val="24"/>
        </w:rPr>
        <w:t> </w:t>
      </w:r>
      <w:r w:rsidR="00547E5B" w:rsidRPr="00952B40">
        <w:rPr>
          <w:rFonts w:ascii="Source Sans Pro Light" w:hAnsi="Source Sans Pro Light"/>
          <w:sz w:val="24"/>
          <w:szCs w:val="24"/>
        </w:rPr>
        <w:t>&lt;Primary Reference Number&gt;</w:t>
      </w:r>
    </w:p>
    <w:p w14:paraId="5C768722" w14:textId="6FF85C7C" w:rsidR="00E3731B" w:rsidRPr="00952B40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ab/>
      </w:r>
    </w:p>
    <w:p w14:paraId="4A2B19AA" w14:textId="0D38616B" w:rsidR="00E3731B" w:rsidRPr="00952B40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>Contact:</w:t>
      </w:r>
      <w:r w:rsidR="00FA2F79">
        <w:rPr>
          <w:rFonts w:ascii="Source Sans Pro Light" w:hAnsi="Source Sans Pro Light"/>
          <w:sz w:val="24"/>
          <w:szCs w:val="24"/>
        </w:rPr>
        <w:t> </w:t>
      </w:r>
      <w:r w:rsidR="00547E5B" w:rsidRPr="00952B40">
        <w:rPr>
          <w:rFonts w:ascii="Source Sans Pro Light" w:hAnsi="Source Sans Pro Light"/>
          <w:sz w:val="24"/>
          <w:szCs w:val="24"/>
        </w:rPr>
        <w:t>&lt;Casework Officer&gt;</w:t>
      </w:r>
    </w:p>
    <w:p w14:paraId="72846153" w14:textId="180040C2" w:rsidR="00E3731B" w:rsidRPr="00952B40" w:rsidRDefault="00E3731B" w:rsidP="00001434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>Direct Dial:</w:t>
      </w:r>
      <w:r w:rsidR="00FA2F79">
        <w:rPr>
          <w:rFonts w:ascii="Source Sans Pro Light" w:hAnsi="Source Sans Pro Light"/>
          <w:sz w:val="24"/>
          <w:szCs w:val="24"/>
        </w:rPr>
        <w:t> </w:t>
      </w:r>
      <w:r w:rsidRPr="00952B40">
        <w:rPr>
          <w:rFonts w:ascii="Source Sans Pro Light" w:hAnsi="Source Sans Pro Light"/>
          <w:sz w:val="24"/>
          <w:szCs w:val="24"/>
        </w:rPr>
        <w:t xml:space="preserve">&lt;Casework Officer Number&gt; </w:t>
      </w:r>
    </w:p>
    <w:p w14:paraId="5B96B3CC" w14:textId="74A68C75" w:rsidR="00E3731B" w:rsidRPr="00952B40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>Email:</w:t>
      </w:r>
      <w:r w:rsidR="00FA2F79">
        <w:rPr>
          <w:rFonts w:ascii="Source Sans Pro Light" w:hAnsi="Source Sans Pro Light"/>
          <w:sz w:val="24"/>
          <w:szCs w:val="24"/>
        </w:rPr>
        <w:t> </w:t>
      </w:r>
      <w:r w:rsidR="00547E5B" w:rsidRPr="00952B40">
        <w:rPr>
          <w:rFonts w:ascii="Source Sans Pro Light" w:hAnsi="Source Sans Pro Light"/>
          <w:sz w:val="24"/>
          <w:szCs w:val="24"/>
        </w:rPr>
        <w:t>&lt;Casework Officer Email&gt;</w:t>
      </w:r>
    </w:p>
    <w:p w14:paraId="6E40E890" w14:textId="77777777" w:rsidR="005D5E01" w:rsidRPr="00D409FA" w:rsidRDefault="005D5E01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3F7C82AF" w14:textId="77777777" w:rsidR="00001434" w:rsidRPr="00D409FA" w:rsidRDefault="00001434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  <w:sectPr w:rsidR="00001434" w:rsidRPr="00D409FA" w:rsidSect="00001434">
          <w:type w:val="continuous"/>
          <w:pgSz w:w="11906" w:h="16838"/>
          <w:pgMar w:top="1440" w:right="1440" w:bottom="1440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26AE4ACB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77811B6" w14:textId="79819442" w:rsidR="00E3731B" w:rsidRPr="00D409FA" w:rsidRDefault="00547E5B" w:rsidP="00FA2F79">
      <w:pPr>
        <w:tabs>
          <w:tab w:val="left" w:pos="5245"/>
        </w:tabs>
        <w:spacing w:after="0" w:line="240" w:lineRule="auto"/>
        <w:ind w:left="1235" w:firstLine="4525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&lt;Completion Date&gt;</w:t>
      </w:r>
    </w:p>
    <w:p w14:paraId="244C1CEE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16FE9794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4009B653" w14:textId="19236EB8" w:rsidR="00E3731B" w:rsidRPr="00952B40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952B40">
        <w:rPr>
          <w:rFonts w:ascii="Source Sans Pro Light" w:hAnsi="Source Sans Pro Light"/>
          <w:sz w:val="24"/>
          <w:szCs w:val="24"/>
        </w:rPr>
        <w:t xml:space="preserve">Dear </w:t>
      </w:r>
      <w:r w:rsidR="00547E5B" w:rsidRPr="00952B40">
        <w:rPr>
          <w:rFonts w:ascii="Source Sans Pro Light" w:hAnsi="Source Sans Pro Light" w:cs="Arial"/>
          <w:noProof/>
          <w:sz w:val="24"/>
          <w:szCs w:val="24"/>
        </w:rPr>
        <w:t>&lt;Contact Name&gt;</w:t>
      </w:r>
      <w:r w:rsidR="00001434" w:rsidRPr="00952B40">
        <w:rPr>
          <w:rFonts w:ascii="Source Sans Pro Light" w:hAnsi="Source Sans Pro Light" w:cs="Arial"/>
          <w:sz w:val="24"/>
          <w:szCs w:val="24"/>
        </w:rPr>
        <w:t>,</w:t>
      </w:r>
    </w:p>
    <w:p w14:paraId="4FA45269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6DFA723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D409FA">
        <w:rPr>
          <w:rFonts w:ascii="Source Sans Pro Light" w:hAnsi="Source Sans Pro Light"/>
          <w:b/>
          <w:sz w:val="24"/>
          <w:szCs w:val="24"/>
        </w:rPr>
        <w:t>TOWN &amp; COUNTRY PLANNING ACT 1990 (AS AMENDED)</w:t>
      </w:r>
    </w:p>
    <w:p w14:paraId="3BFB98CB" w14:textId="5A57988C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</w:rPr>
      </w:pPr>
      <w:r w:rsidRPr="00D409FA">
        <w:rPr>
          <w:rFonts w:ascii="Source Sans Pro Light" w:hAnsi="Source Sans Pro Light"/>
          <w:b/>
          <w:sz w:val="24"/>
          <w:szCs w:val="24"/>
        </w:rPr>
        <w:t>NATIONAL PLANNING POLICY FRAMEWORK 20</w:t>
      </w:r>
      <w:r w:rsidR="002E2F0D">
        <w:rPr>
          <w:rFonts w:ascii="Source Sans Pro Light" w:hAnsi="Source Sans Pro Light"/>
          <w:b/>
          <w:sz w:val="24"/>
          <w:szCs w:val="24"/>
        </w:rPr>
        <w:t>21</w:t>
      </w:r>
    </w:p>
    <w:p w14:paraId="3E21793D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2534FCAB" w14:textId="77777777" w:rsidR="00E3731B" w:rsidRPr="00FA2F79" w:rsidRDefault="00E3731B" w:rsidP="00E3731B">
      <w:pPr>
        <w:tabs>
          <w:tab w:val="left" w:pos="5245"/>
        </w:tabs>
        <w:spacing w:after="0" w:line="240" w:lineRule="auto"/>
        <w:rPr>
          <w:b/>
          <w:sz w:val="24"/>
          <w:szCs w:val="24"/>
        </w:rPr>
      </w:pPr>
      <w:r w:rsidRPr="00FA2F79">
        <w:rPr>
          <w:b/>
          <w:sz w:val="24"/>
          <w:szCs w:val="24"/>
        </w:rPr>
        <w:t>&lt;Consultation Name&gt;</w:t>
      </w:r>
    </w:p>
    <w:p w14:paraId="7CCDE7FC" w14:textId="25D69BFB" w:rsidR="00E3731B" w:rsidRPr="00FA2F79" w:rsidRDefault="00547E5B" w:rsidP="00E3731B">
      <w:pPr>
        <w:tabs>
          <w:tab w:val="left" w:pos="5245"/>
        </w:tabs>
        <w:spacing w:after="0" w:line="240" w:lineRule="auto"/>
        <w:rPr>
          <w:i/>
          <w:sz w:val="24"/>
          <w:szCs w:val="24"/>
        </w:rPr>
      </w:pPr>
      <w:r w:rsidRPr="00FA2F79">
        <w:rPr>
          <w:i/>
          <w:sz w:val="24"/>
          <w:szCs w:val="24"/>
        </w:rPr>
        <w:t>&lt;Proposal Description&gt;</w:t>
      </w:r>
    </w:p>
    <w:p w14:paraId="0249B3C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608264E8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sz w:val="24"/>
          <w:szCs w:val="24"/>
          <w:u w:val="single"/>
        </w:rPr>
      </w:pPr>
      <w:r w:rsidRPr="00D409FA">
        <w:rPr>
          <w:rFonts w:ascii="Source Sans Pro Light" w:hAnsi="Source Sans Pro Light"/>
          <w:b/>
          <w:sz w:val="24"/>
          <w:szCs w:val="24"/>
          <w:u w:val="single"/>
        </w:rPr>
        <w:t>Recommend No Archaeological Requirement</w:t>
      </w:r>
    </w:p>
    <w:p w14:paraId="0565F80C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33E98DB9" w14:textId="30B5F510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Thank you for your consultation received on &lt;Log Date&gt;.</w:t>
      </w:r>
    </w:p>
    <w:p w14:paraId="21EEAFE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CDDEAA8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The Greater London Archaeological Advisory Service (GLAAS) gives advice on archaeology and planning.  Our advice follows the National Planning Policy Framework (NPPF) and the GLAAS Charter.</w:t>
      </w:r>
    </w:p>
    <w:p w14:paraId="48801768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50ECB97" w14:textId="2D4C5560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NPPF section 16 and the London Plan (20</w:t>
      </w:r>
      <w:r w:rsidR="002E2F0D">
        <w:rPr>
          <w:rFonts w:ascii="Source Sans Pro Light" w:hAnsi="Source Sans Pro Light"/>
          <w:sz w:val="24"/>
          <w:szCs w:val="24"/>
        </w:rPr>
        <w:t>21</w:t>
      </w:r>
      <w:r w:rsidRPr="00D409FA">
        <w:rPr>
          <w:rFonts w:ascii="Source Sans Pro Light" w:hAnsi="Source Sans Pro Light"/>
          <w:sz w:val="24"/>
          <w:szCs w:val="24"/>
        </w:rPr>
        <w:t xml:space="preserve"> Policy HC1) make the conservation of archaeological interest a material planning consideration.  </w:t>
      </w:r>
    </w:p>
    <w:p w14:paraId="53A565C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B3D675F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Having considered the proposals with reference to information held in the Greater London Historic Environment Record and/or made available in connection with this application, I conclude that the proposal is unlikely to have a significant effect on heritage assets of archaeological interest.  </w:t>
      </w:r>
    </w:p>
    <w:p w14:paraId="4DB35B3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1303EACA" w14:textId="46A4E00C" w:rsidR="00A703FE" w:rsidRPr="00FA2F79" w:rsidRDefault="00A703FE" w:rsidP="00A703FE">
      <w:pPr>
        <w:tabs>
          <w:tab w:val="left" w:pos="5245"/>
        </w:tabs>
        <w:spacing w:after="0" w:line="240" w:lineRule="auto"/>
        <w:rPr>
          <w:sz w:val="24"/>
          <w:szCs w:val="24"/>
        </w:rPr>
      </w:pPr>
      <w:r w:rsidRPr="00FA2F79">
        <w:rPr>
          <w:rFonts w:cs="Arial"/>
          <w:sz w:val="24"/>
          <w:szCs w:val="24"/>
        </w:rPr>
        <w:t>&lt;Assessment of Significance&gt;</w:t>
      </w:r>
    </w:p>
    <w:p w14:paraId="606A0430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5E2F9B2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 xml:space="preserve">No further assessment or conditions are therefore necessary.  </w:t>
      </w:r>
    </w:p>
    <w:p w14:paraId="635FE85B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161C5F2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This response relates solely to archaeological considerations.  If necessary, Historic England’s Development Advice Team should be consulted separately regarding statutory matters.</w:t>
      </w:r>
    </w:p>
    <w:p w14:paraId="4EF3BB6A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7769BDED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Yours sincerely</w:t>
      </w:r>
    </w:p>
    <w:p w14:paraId="2EA826EF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</w:p>
    <w:p w14:paraId="03EA5FCB" w14:textId="18E4CF58" w:rsidR="00E3731B" w:rsidRDefault="00547E5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i/>
          <w:iCs/>
          <w:sz w:val="24"/>
          <w:szCs w:val="24"/>
        </w:rPr>
      </w:pPr>
      <w:r w:rsidRPr="00D409FA">
        <w:rPr>
          <w:rFonts w:ascii="Source Sans Pro Light" w:hAnsi="Source Sans Pro Light"/>
          <w:i/>
          <w:iCs/>
          <w:sz w:val="24"/>
          <w:szCs w:val="24"/>
        </w:rPr>
        <w:t>&lt;Casework Officer&gt;</w:t>
      </w:r>
    </w:p>
    <w:p w14:paraId="1CF32043" w14:textId="77777777" w:rsidR="003C03F1" w:rsidRPr="00D409FA" w:rsidRDefault="003C03F1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i/>
          <w:iCs/>
          <w:sz w:val="24"/>
          <w:szCs w:val="24"/>
        </w:rPr>
      </w:pPr>
    </w:p>
    <w:p w14:paraId="51698E5D" w14:textId="3D64EBEA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Archaeology Advis</w:t>
      </w:r>
      <w:r w:rsidR="00202DDE">
        <w:rPr>
          <w:rFonts w:ascii="Source Sans Pro Light" w:hAnsi="Source Sans Pro Light"/>
          <w:sz w:val="24"/>
          <w:szCs w:val="24"/>
        </w:rPr>
        <w:t>e</w:t>
      </w:r>
      <w:r w:rsidRPr="00D409FA">
        <w:rPr>
          <w:rFonts w:ascii="Source Sans Pro Light" w:hAnsi="Source Sans Pro Light"/>
          <w:sz w:val="24"/>
          <w:szCs w:val="24"/>
        </w:rPr>
        <w:t>r</w:t>
      </w:r>
    </w:p>
    <w:p w14:paraId="598778A6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Greater London Archaeological Advisory Service</w:t>
      </w:r>
    </w:p>
    <w:p w14:paraId="3D2C639A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  <w:sz w:val="24"/>
          <w:szCs w:val="24"/>
        </w:rPr>
      </w:pPr>
      <w:r w:rsidRPr="00D409FA">
        <w:rPr>
          <w:rFonts w:ascii="Source Sans Pro Light" w:hAnsi="Source Sans Pro Light"/>
          <w:sz w:val="24"/>
          <w:szCs w:val="24"/>
        </w:rPr>
        <w:t>London and South East Region</w:t>
      </w:r>
    </w:p>
    <w:p w14:paraId="6AF5E8FA" w14:textId="77777777" w:rsidR="00E3731B" w:rsidRPr="00D409FA" w:rsidRDefault="00E3731B" w:rsidP="00E3731B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6F7BD72" w14:textId="77777777" w:rsidR="00E3731B" w:rsidRPr="00D409FA" w:rsidRDefault="00E3731B" w:rsidP="00E3731B">
      <w:pPr>
        <w:spacing w:after="0" w:line="240" w:lineRule="auto"/>
      </w:pPr>
    </w:p>
    <w:p w14:paraId="192BBDB8" w14:textId="77777777" w:rsidR="00852A81" w:rsidRPr="00D409FA" w:rsidRDefault="00852A81"/>
    <w:p w14:paraId="062E7DF8" w14:textId="77777777" w:rsidR="00D409FA" w:rsidRPr="00D409FA" w:rsidRDefault="00D409FA"/>
    <w:sectPr w:rsidR="00D409FA" w:rsidRPr="00D409FA" w:rsidSect="0000143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9B99C" w14:textId="77777777" w:rsidR="007020FE" w:rsidRDefault="007020FE" w:rsidP="007C672C">
      <w:pPr>
        <w:spacing w:after="0" w:line="240" w:lineRule="auto"/>
      </w:pPr>
      <w:r>
        <w:separator/>
      </w:r>
    </w:p>
  </w:endnote>
  <w:endnote w:type="continuationSeparator" w:id="0">
    <w:p w14:paraId="6A4AE98D" w14:textId="77777777" w:rsidR="007020FE" w:rsidRDefault="007020FE" w:rsidP="007C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7C672C" w:rsidRPr="006B0A48" w14:paraId="17F5DC8D" w14:textId="77777777" w:rsidTr="000E2876">
      <w:trPr>
        <w:trHeight w:val="68"/>
        <w:jc w:val="center"/>
      </w:trPr>
      <w:tc>
        <w:tcPr>
          <w:tcW w:w="1515" w:type="dxa"/>
        </w:tcPr>
        <w:p w14:paraId="62C4DE9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4356BBA2" wp14:editId="716907D2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359CFE55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62D5DFCA" w14:textId="77777777" w:rsidR="007C672C" w:rsidRPr="006B0A48" w:rsidRDefault="007C672C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41F72B37" w14:textId="77777777" w:rsidR="007C672C" w:rsidRPr="006B0A48" w:rsidRDefault="007C672C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4241A6DC" w14:textId="77777777" w:rsidR="007C672C" w:rsidRPr="006B0A48" w:rsidRDefault="007C672C" w:rsidP="000E2876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6BAB2381" w14:textId="77777777" w:rsidR="007C672C" w:rsidRPr="006B0A48" w:rsidRDefault="007C672C" w:rsidP="000E2876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1F7E070C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655DF88D" wp14:editId="61151D66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0E12283" w14:textId="77777777" w:rsidR="007C672C" w:rsidRPr="006B0A48" w:rsidRDefault="007C672C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4E1AC259" w14:textId="77777777" w:rsidR="007C672C" w:rsidRPr="007C672C" w:rsidRDefault="007C672C" w:rsidP="007C6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2C52C" w14:textId="77777777" w:rsidR="007020FE" w:rsidRDefault="007020FE" w:rsidP="007C672C">
      <w:pPr>
        <w:spacing w:after="0" w:line="240" w:lineRule="auto"/>
      </w:pPr>
      <w:r>
        <w:separator/>
      </w:r>
    </w:p>
  </w:footnote>
  <w:footnote w:type="continuationSeparator" w:id="0">
    <w:p w14:paraId="46C2C7FB" w14:textId="77777777" w:rsidR="007020FE" w:rsidRDefault="007020FE" w:rsidP="007C6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1B"/>
    <w:rsid w:val="00001434"/>
    <w:rsid w:val="000851C4"/>
    <w:rsid w:val="000C654E"/>
    <w:rsid w:val="000F3981"/>
    <w:rsid w:val="00137185"/>
    <w:rsid w:val="001C7A26"/>
    <w:rsid w:val="001D7A6B"/>
    <w:rsid w:val="00202DDE"/>
    <w:rsid w:val="0028795D"/>
    <w:rsid w:val="00293603"/>
    <w:rsid w:val="002E2F0D"/>
    <w:rsid w:val="00322FE9"/>
    <w:rsid w:val="00364071"/>
    <w:rsid w:val="003B1130"/>
    <w:rsid w:val="003B4667"/>
    <w:rsid w:val="003C03F1"/>
    <w:rsid w:val="004B5646"/>
    <w:rsid w:val="004D1B61"/>
    <w:rsid w:val="00547E5B"/>
    <w:rsid w:val="00550A7E"/>
    <w:rsid w:val="005911AB"/>
    <w:rsid w:val="005D5E01"/>
    <w:rsid w:val="005E3064"/>
    <w:rsid w:val="006C0F62"/>
    <w:rsid w:val="007020FE"/>
    <w:rsid w:val="00750F67"/>
    <w:rsid w:val="007C672C"/>
    <w:rsid w:val="00825468"/>
    <w:rsid w:val="00852A81"/>
    <w:rsid w:val="009045E4"/>
    <w:rsid w:val="00952B40"/>
    <w:rsid w:val="00A20AFD"/>
    <w:rsid w:val="00A703FE"/>
    <w:rsid w:val="00AB2C22"/>
    <w:rsid w:val="00AC23D2"/>
    <w:rsid w:val="00B055B8"/>
    <w:rsid w:val="00B24BB2"/>
    <w:rsid w:val="00C10395"/>
    <w:rsid w:val="00C738B1"/>
    <w:rsid w:val="00D409FA"/>
    <w:rsid w:val="00D814DD"/>
    <w:rsid w:val="00D96C9B"/>
    <w:rsid w:val="00E158D7"/>
    <w:rsid w:val="00E3731B"/>
    <w:rsid w:val="00E86650"/>
    <w:rsid w:val="00EF4D87"/>
    <w:rsid w:val="00F20E0A"/>
    <w:rsid w:val="00F4540C"/>
    <w:rsid w:val="00FA2F79"/>
    <w:rsid w:val="00FA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69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B5646"/>
    <w:rPr>
      <w:rFonts w:ascii="Source Sans Pro" w:eastAsia="Source Sans Pro" w:hAnsi="Source Sans Pro" w:cs="Source Sans P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E3731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373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3731B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3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72C"/>
  </w:style>
  <w:style w:type="paragraph" w:styleId="Footer">
    <w:name w:val="footer"/>
    <w:basedOn w:val="Normal"/>
    <w:link w:val="FooterChar"/>
    <w:uiPriority w:val="99"/>
    <w:unhideWhenUsed/>
    <w:rsid w:val="007C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8C2738-338A-4C10-A7D8-0946B0DF38F0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2.xml><?xml version="1.0" encoding="utf-8"?>
<ds:datastoreItem xmlns:ds="http://schemas.openxmlformats.org/officeDocument/2006/customXml" ds:itemID="{720AD912-4341-4F4B-B654-2396A6F478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543DDB-A8B2-4BB5-A184-5276E7AA6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14</cp:revision>
  <dcterms:created xsi:type="dcterms:W3CDTF">2020-12-04T08:55:00Z</dcterms:created>
  <dcterms:modified xsi:type="dcterms:W3CDTF">2022-11-28T14:29:00Z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